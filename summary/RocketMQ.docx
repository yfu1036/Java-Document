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分布式消息系统作为实现分布式系统可扩展、可伸缩性的关键组件，需要具有高吞吐量、高可用等特点。而谈到消息系统的设计，就回避不了两个问题：</w:t>
      </w:r>
    </w:p>
    <w:p w:rsidR="004B718C" w:rsidRPr="004B718C" w:rsidRDefault="004B718C" w:rsidP="004B718C">
      <w:pPr>
        <w:widowControl/>
        <w:numPr>
          <w:ilvl w:val="0"/>
          <w:numId w:val="4"/>
        </w:numPr>
        <w:spacing w:beforeAutospacing="1" w:after="100"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消息的顺序问题</w:t>
      </w:r>
    </w:p>
    <w:p w:rsidR="004B718C" w:rsidRPr="004B718C" w:rsidRDefault="004B718C" w:rsidP="004B718C">
      <w:pPr>
        <w:widowControl/>
        <w:numPr>
          <w:ilvl w:val="0"/>
          <w:numId w:val="4"/>
        </w:numPr>
        <w:spacing w:before="100" w:beforeAutospacing="1"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消息的重复问题</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作为阿里开源的一款高性能、高吞吐量的消息中间件，它是怎样来解决这两个问题的？</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 xml:space="preserve"> 有哪些关键特性？其实现原理是怎样的？</w:t>
      </w:r>
    </w:p>
    <w:p w:rsidR="004B718C" w:rsidRPr="004B718C" w:rsidRDefault="004B718C" w:rsidP="004B718C">
      <w:pPr>
        <w:widowControl/>
        <w:spacing w:before="100" w:beforeAutospacing="1" w:after="100" w:afterAutospacing="1"/>
        <w:jc w:val="left"/>
        <w:outlineLvl w:val="3"/>
        <w:rPr>
          <w:rFonts w:ascii="宋体" w:eastAsia="宋体" w:hAnsi="宋体" w:cs="宋体"/>
          <w:b/>
          <w:bCs/>
          <w:kern w:val="0"/>
          <w:sz w:val="24"/>
          <w:szCs w:val="24"/>
        </w:rPr>
      </w:pPr>
      <w:r w:rsidRPr="004B718C">
        <w:rPr>
          <w:rFonts w:ascii="宋体" w:eastAsia="宋体" w:hAnsi="宋体" w:cs="宋体"/>
          <w:b/>
          <w:bCs/>
          <w:kern w:val="0"/>
          <w:sz w:val="24"/>
          <w:szCs w:val="24"/>
        </w:rPr>
        <w:t>关键特性以及其实现原理</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一、顺序消息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消息有序指的是可以按照消息的发送顺序来消费。例如：一笔订单产生了 3 条消息，分别是订单创建、订单付款、订单完成。消费时，要按照顺序依次消费才有意义。与此同时多笔订单之间又是可以并行消费的。首先来看如下示例：</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假如生产者产生了2条消息：M1、M2，要保证这两条消息的顺序，应该怎样做？你脑中想到的可能是这样：</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4C64A32D" wp14:editId="6BEFB977">
                <wp:extent cx="304800" cy="304800"/>
                <wp:effectExtent l="0" t="0" r="0" b="0"/>
                <wp:docPr id="18" name="AutoShape 1" descr="//upload-images.jianshu.io/upload_images/175724-303b6e1322576021.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ED0CE" id="AutoShape 1" o:spid="_x0000_s1026" alt="//upload-images.jianshu.io/upload_images/175724-303b6e1322576021.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VdHPUFAwAANwYAAA4AAAAAAAAAAAAAAAAALgIAAGRycy9lMm9Eb2MueG1sUEsBAi0A&#10;FAAGAAgAAAAhAEyg6SzYAAAAAwEAAA8AAAAAAAAAAAAAAAAAXwUAAGRycy9kb3ducmV2LnhtbFBL&#10;BQYAAAAABAAEAPMAAABkBgAAAAA=&#10;" filled="f" stroked="f">
                <o:lock v:ext="edit" aspectratio="t"/>
                <w10:anchorlock/>
              </v:rect>
            </w:pict>
          </mc:Fallback>
        </mc:AlternateContent>
      </w:r>
      <w:r>
        <w:rPr>
          <w:noProof/>
        </w:rPr>
        <w:drawing>
          <wp:inline distT="0" distB="0" distL="0" distR="0">
            <wp:extent cx="5274310" cy="2516599"/>
            <wp:effectExtent l="0" t="0" r="2540" b="0"/>
            <wp:docPr id="19" name="图片 19" descr="https://upload-images.jianshu.io/upload_images/175724-303b6e132257602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75724-303b6e1322576021.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16599"/>
                    </a:xfrm>
                    <a:prstGeom prst="rect">
                      <a:avLst/>
                    </a:prstGeom>
                    <a:noFill/>
                    <a:ln>
                      <a:noFill/>
                    </a:ln>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你可能会采用这种方式保证消息顺序</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假定M1发送到S1，M2发送到S2，如果要保证M1先于M2被消费，那么需要M1到达消费端被消费后，通知S2，然后S2再将M2发送到消费端。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个模型存在的问题是，如果M1和M2分别发送到两台Server上，就不能保证M1先达到MQ集群，也不能保证M1被先消费。换个角度看，如果M2先于M1达到MQ集群，甚至M2被消费后，M1才达到消费端，这时消息也就乱序了，说明</w:t>
      </w:r>
      <w:r w:rsidRPr="004B718C">
        <w:rPr>
          <w:rFonts w:ascii="宋体" w:eastAsia="宋体" w:hAnsi="宋体" w:cs="宋体"/>
          <w:kern w:val="0"/>
          <w:sz w:val="24"/>
          <w:szCs w:val="24"/>
        </w:rPr>
        <w:lastRenderedPageBreak/>
        <w:t>以上模型是不能保证消息的顺序的。如何才能在MQ集群保证消息的顺序？一种简单的方式就是将M1、M2发送到同一个Server上：</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4BD4C67F" wp14:editId="6E33B7D7">
                <wp:extent cx="304800" cy="304800"/>
                <wp:effectExtent l="0" t="0" r="0" b="0"/>
                <wp:docPr id="17" name="AutoShape 2" descr="//upload-images.jianshu.io/upload_images/175724-886b25d2ced8e641.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E416E" id="AutoShape 2" o:spid="_x0000_s1026" alt="//upload-images.jianshu.io/upload_images/175724-886b25d2ced8e641.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5TAjg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59DC2DC3" wp14:editId="02DA274B">
            <wp:extent cx="5274310" cy="24790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904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保证消息顺序，你改进后的方法</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这样可以保证M1先于M2到达</w:t>
      </w:r>
      <w:proofErr w:type="spellStart"/>
      <w:r w:rsidRPr="004B718C">
        <w:rPr>
          <w:rFonts w:ascii="宋体" w:eastAsia="宋体" w:hAnsi="宋体" w:cs="宋体"/>
          <w:kern w:val="0"/>
          <w:sz w:val="24"/>
          <w:szCs w:val="24"/>
        </w:rPr>
        <w:t>MQServer</w:t>
      </w:r>
      <w:proofErr w:type="spellEnd"/>
      <w:r w:rsidRPr="004B718C">
        <w:rPr>
          <w:rFonts w:ascii="宋体" w:eastAsia="宋体" w:hAnsi="宋体" w:cs="宋体"/>
          <w:kern w:val="0"/>
          <w:sz w:val="24"/>
          <w:szCs w:val="24"/>
        </w:rPr>
        <w:t>（生产者等待M1发送成功后再发送M2），根据先达到先被消费的原则，M1会先于M2被消费，这样就保证了消息的顺序。</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这个模型也仅仅是理论上可以保证消息的顺序，在实际场景中可能会遇到下面的问题：</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3CCFC51D" wp14:editId="53954B68">
                <wp:extent cx="304800" cy="304800"/>
                <wp:effectExtent l="0" t="0" r="0" b="0"/>
                <wp:docPr id="16" name="AutoShape 3" descr="//upload-images.jianshu.io/upload_images/175724-34c5c00c2490136b.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B56D8" id="AutoShape 3" o:spid="_x0000_s1026" alt="//upload-images.jianshu.io/upload_images/175724-34c5c00c2490136b.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5HZ4A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0EF7BDC5" wp14:editId="1D28404E">
            <wp:extent cx="5274310" cy="25692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921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网络延迟问题</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lastRenderedPageBreak/>
        <w:t>只要将消息从一台服务器发往另一台服务器，就会存在网络延迟问题。如上图所示，如果发送M1耗时大于发送M2的耗时，那么M2就仍将被先消费，仍然不能保证消息的顺序。即使M1和M2同时到达消费端，由于不清楚消费端1和消费端2的负载情况，仍然有可能出现M2先于M1被消费的情况。</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那如何解决这个问题？将M1和M2发往同一个消费者，且发送M1后，需要消费端响应成功后才能发送M2。</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聪明的你可能已经想到另外的问题：如果M1被发送到消费端后，消费端1没有响应，那是继续发送M2呢，还是重新发送M1？一般为了保证消息一定被消费，肯定会选择重发M1到另外一个消费端2，就如下图所示。</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09C9AE3F" wp14:editId="70D8C692">
                <wp:extent cx="304800" cy="304800"/>
                <wp:effectExtent l="0" t="0" r="0" b="0"/>
                <wp:docPr id="15" name="AutoShape 4" descr="//upload-images.jianshu.io/upload_images/175724-78a8706b4614440e.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70B0D" id="AutoShape 4" o:spid="_x0000_s1026" alt="//upload-images.jianshu.io/upload_images/175724-78a8706b4614440e.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2p8zwQDAAA3Bg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4B718C">
        <w:drawing>
          <wp:inline distT="0" distB="0" distL="0" distR="0" wp14:anchorId="7B63D0C0" wp14:editId="71908EB7">
            <wp:extent cx="5274310" cy="253936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936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保证消息顺序的正确姿势</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这样的模型就严格保证消息的顺序，细心的你仍然会发现问题，消费端1没有响应Server时有两种情况，一种是M1确实没有到达(数据在网络传送中丢失)，另外一种消费端已经消费M1且已经发送响应消息，只是MQ Server端没有收到。如果是第二种情况，重发M1，就会造成M1被重复消费。也就引入了我们要说的第二个问题，消息重复问题，这个后文会详细讲解。</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回过头来看消息顺序问题，严格的顺序消息非常容易理解，也可以通过文中所描述的方式来简单处理。总结起来，要实现严格的顺序消息，简单且可行的办法就是：</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保证生产者 - </w:t>
      </w:r>
      <w:proofErr w:type="spellStart"/>
      <w:r w:rsidRPr="004B718C">
        <w:rPr>
          <w:rFonts w:ascii="宋体" w:eastAsia="宋体" w:hAnsi="宋体" w:cs="宋体"/>
          <w:kern w:val="0"/>
          <w:sz w:val="24"/>
          <w:szCs w:val="24"/>
        </w:rPr>
        <w:t>MQServer</w:t>
      </w:r>
      <w:proofErr w:type="spellEnd"/>
      <w:r w:rsidRPr="004B718C">
        <w:rPr>
          <w:rFonts w:ascii="宋体" w:eastAsia="宋体" w:hAnsi="宋体" w:cs="宋体"/>
          <w:kern w:val="0"/>
          <w:sz w:val="24"/>
          <w:szCs w:val="24"/>
        </w:rPr>
        <w:t xml:space="preserve"> - 消费者是一对一对一的关系</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这样的设计虽然简单易行，但也会存在一些很严重的问题，比如：</w:t>
      </w:r>
    </w:p>
    <w:p w:rsidR="004B718C" w:rsidRPr="004B718C" w:rsidRDefault="004B718C" w:rsidP="004B718C">
      <w:pPr>
        <w:widowControl/>
        <w:numPr>
          <w:ilvl w:val="0"/>
          <w:numId w:val="5"/>
        </w:numPr>
        <w:spacing w:beforeAutospacing="1" w:after="100"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并行度就会成为消息系统的瓶颈（吞吐量不够）</w:t>
      </w:r>
    </w:p>
    <w:p w:rsidR="004B718C" w:rsidRPr="004B718C" w:rsidRDefault="004B718C" w:rsidP="004B718C">
      <w:pPr>
        <w:widowControl/>
        <w:numPr>
          <w:ilvl w:val="0"/>
          <w:numId w:val="5"/>
        </w:numPr>
        <w:spacing w:before="100" w:beforeAutospacing="1"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lastRenderedPageBreak/>
        <w:t>更多的异常处理，比如：只要消费端出现问题，就会导致整个处理流程阻塞，我们不得不花费更多的精力来解决阻塞的问题。</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但我们的最终目标是要集群的高容错性和高吞吐量。这似乎是一对不可调和的矛盾，那么阿里是如何解决的？</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世界上解决一个计算机问题最简单的方法：“恰好”不需要解决它！—— </w:t>
      </w:r>
      <w:hyperlink r:id="rId11" w:tgtFrame="_blank" w:history="1">
        <w:r w:rsidRPr="004B718C">
          <w:rPr>
            <w:rFonts w:ascii="宋体" w:eastAsia="宋体" w:hAnsi="宋体" w:cs="宋体"/>
            <w:color w:val="0000FF"/>
            <w:kern w:val="0"/>
            <w:sz w:val="24"/>
            <w:szCs w:val="24"/>
            <w:u w:val="single"/>
          </w:rPr>
          <w:t>沈询</w:t>
        </w:r>
      </w:hyperlink>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有些问题，看起来很重要，但实际上我们可以通过</w:t>
      </w:r>
      <w:r w:rsidRPr="004B718C">
        <w:rPr>
          <w:rFonts w:ascii="宋体" w:eastAsia="宋体" w:hAnsi="宋体" w:cs="宋体"/>
          <w:b/>
          <w:bCs/>
          <w:kern w:val="0"/>
          <w:sz w:val="24"/>
          <w:szCs w:val="24"/>
        </w:rPr>
        <w:t>合理的设计</w:t>
      </w:r>
      <w:r w:rsidRPr="004B718C">
        <w:rPr>
          <w:rFonts w:ascii="宋体" w:eastAsia="宋体" w:hAnsi="宋体" w:cs="宋体"/>
          <w:kern w:val="0"/>
          <w:sz w:val="24"/>
          <w:szCs w:val="24"/>
        </w:rPr>
        <w:t>或者</w:t>
      </w:r>
      <w:r w:rsidRPr="004B718C">
        <w:rPr>
          <w:rFonts w:ascii="宋体" w:eastAsia="宋体" w:hAnsi="宋体" w:cs="宋体"/>
          <w:b/>
          <w:bCs/>
          <w:kern w:val="0"/>
          <w:sz w:val="24"/>
          <w:szCs w:val="24"/>
        </w:rPr>
        <w:t>将问题分解</w:t>
      </w:r>
      <w:r w:rsidRPr="004B718C">
        <w:rPr>
          <w:rFonts w:ascii="宋体" w:eastAsia="宋体" w:hAnsi="宋体" w:cs="宋体"/>
          <w:kern w:val="0"/>
          <w:sz w:val="24"/>
          <w:szCs w:val="24"/>
        </w:rPr>
        <w:t>来规避。如果硬要把时间花在解决问题本身，实际上不仅效率低下，而且也是一种浪费。从这个角度来看消息的顺序问题，我们可以得出两个结论：</w:t>
      </w:r>
    </w:p>
    <w:p w:rsidR="004B718C" w:rsidRPr="004B718C" w:rsidRDefault="004B718C" w:rsidP="004B718C">
      <w:pPr>
        <w:widowControl/>
        <w:numPr>
          <w:ilvl w:val="0"/>
          <w:numId w:val="6"/>
        </w:numPr>
        <w:spacing w:beforeAutospacing="1" w:after="100"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不关注乱序的应用实际大量存在</w:t>
      </w:r>
    </w:p>
    <w:p w:rsidR="004B718C" w:rsidRPr="004B718C" w:rsidRDefault="004B718C" w:rsidP="004B718C">
      <w:pPr>
        <w:widowControl/>
        <w:numPr>
          <w:ilvl w:val="0"/>
          <w:numId w:val="6"/>
        </w:numPr>
        <w:spacing w:before="100" w:beforeAutospacing="1"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队列无序并不意味着消息无序</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所以从业务层面来保证消息的顺序而不仅仅是依赖于消息系统，是不是我们应该寻求的一种更合理的方式？</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最后我们从源码角度分析</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怎么实现发送顺序消息。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通过轮询所有队列的方式来确定消息被发送到哪一个队列（负载均衡策略）。比如下面的示例中，订单号相同的消息会被先后发送到同一个队列中：</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通过</w:t>
      </w:r>
      <w:proofErr w:type="spellStart"/>
      <w:r w:rsidRPr="004B718C">
        <w:rPr>
          <w:rFonts w:ascii="宋体" w:eastAsia="宋体" w:hAnsi="宋体" w:cs="宋体"/>
          <w:kern w:val="0"/>
          <w:sz w:val="24"/>
          <w:szCs w:val="24"/>
        </w:rPr>
        <w:t>MessageQueueSelector</w:t>
      </w:r>
      <w:proofErr w:type="spellEnd"/>
      <w:r w:rsidRPr="004B718C">
        <w:rPr>
          <w:rFonts w:ascii="宋体" w:eastAsia="宋体" w:hAnsi="宋体" w:cs="宋体"/>
          <w:kern w:val="0"/>
          <w:sz w:val="24"/>
          <w:szCs w:val="24"/>
        </w:rPr>
        <w:t>中实现的算法来确定消息发送到哪一个队列上</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默认提供了两种</w:t>
      </w:r>
      <w:proofErr w:type="spellStart"/>
      <w:r w:rsidRPr="004B718C">
        <w:rPr>
          <w:rFonts w:ascii="宋体" w:eastAsia="宋体" w:hAnsi="宋体" w:cs="宋体"/>
          <w:kern w:val="0"/>
          <w:sz w:val="24"/>
          <w:szCs w:val="24"/>
        </w:rPr>
        <w:t>MessageQueueSelector</w:t>
      </w:r>
      <w:proofErr w:type="spellEnd"/>
      <w:r w:rsidRPr="004B718C">
        <w:rPr>
          <w:rFonts w:ascii="宋体" w:eastAsia="宋体" w:hAnsi="宋体" w:cs="宋体"/>
          <w:kern w:val="0"/>
          <w:sz w:val="24"/>
          <w:szCs w:val="24"/>
        </w:rPr>
        <w:t>实现：随机/Hash</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当然你可以根据业务实现自己的</w:t>
      </w:r>
      <w:proofErr w:type="spellStart"/>
      <w:r w:rsidRPr="004B718C">
        <w:rPr>
          <w:rFonts w:ascii="宋体" w:eastAsia="宋体" w:hAnsi="宋体" w:cs="宋体"/>
          <w:kern w:val="0"/>
          <w:sz w:val="24"/>
          <w:szCs w:val="24"/>
        </w:rPr>
        <w:t>MessageQueueSelector</w:t>
      </w:r>
      <w:proofErr w:type="spellEnd"/>
      <w:r w:rsidRPr="004B718C">
        <w:rPr>
          <w:rFonts w:ascii="宋体" w:eastAsia="宋体" w:hAnsi="宋体" w:cs="宋体"/>
          <w:kern w:val="0"/>
          <w:sz w:val="24"/>
          <w:szCs w:val="24"/>
        </w:rPr>
        <w:t>来决定消息按照何种策略发送到消息队列中</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producer.send</w:t>
      </w:r>
      <w:proofErr w:type="spellEnd"/>
      <w:r w:rsidRPr="004B718C">
        <w:rPr>
          <w:rFonts w:ascii="宋体" w:eastAsia="宋体" w:hAnsi="宋体" w:cs="宋体"/>
          <w:kern w:val="0"/>
          <w:sz w:val="24"/>
          <w:szCs w:val="24"/>
        </w:rPr>
        <w:t xml:space="preserve">(msg, new </w:t>
      </w:r>
      <w:proofErr w:type="spellStart"/>
      <w:r w:rsidRPr="004B718C">
        <w:rPr>
          <w:rFonts w:ascii="宋体" w:eastAsia="宋体" w:hAnsi="宋体" w:cs="宋体"/>
          <w:kern w:val="0"/>
          <w:sz w:val="24"/>
          <w:szCs w:val="24"/>
        </w:rPr>
        <w:t>MessageQueueSelector</w:t>
      </w:r>
      <w:proofErr w:type="spellEnd"/>
      <w:r w:rsidRPr="004B718C">
        <w:rPr>
          <w:rFonts w:ascii="宋体" w:eastAsia="宋体" w:hAnsi="宋体" w:cs="宋体"/>
          <w:kern w:val="0"/>
          <w:sz w:val="24"/>
          <w:szCs w:val="24"/>
        </w:rPr>
        <w:t>()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@Override</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public </w:t>
      </w:r>
      <w:proofErr w:type="spellStart"/>
      <w:r w:rsidRPr="004B718C">
        <w:rPr>
          <w:rFonts w:ascii="宋体" w:eastAsia="宋体" w:hAnsi="宋体" w:cs="宋体"/>
          <w:kern w:val="0"/>
          <w:sz w:val="24"/>
          <w:szCs w:val="24"/>
        </w:rPr>
        <w:t>MessageQueue</w:t>
      </w:r>
      <w:proofErr w:type="spellEnd"/>
      <w:r w:rsidRPr="004B718C">
        <w:rPr>
          <w:rFonts w:ascii="宋体" w:eastAsia="宋体" w:hAnsi="宋体" w:cs="宋体"/>
          <w:kern w:val="0"/>
          <w:sz w:val="24"/>
          <w:szCs w:val="24"/>
        </w:rPr>
        <w:t xml:space="preserve"> select(List&lt;</w:t>
      </w:r>
      <w:proofErr w:type="spellStart"/>
      <w:r w:rsidRPr="004B718C">
        <w:rPr>
          <w:rFonts w:ascii="宋体" w:eastAsia="宋体" w:hAnsi="宋体" w:cs="宋体"/>
          <w:kern w:val="0"/>
          <w:sz w:val="24"/>
          <w:szCs w:val="24"/>
        </w:rPr>
        <w:t>MessageQueue</w:t>
      </w:r>
      <w:proofErr w:type="spellEnd"/>
      <w:r w:rsidRPr="004B718C">
        <w:rPr>
          <w:rFonts w:ascii="宋体" w:eastAsia="宋体" w:hAnsi="宋体" w:cs="宋体"/>
          <w:kern w:val="0"/>
          <w:sz w:val="24"/>
          <w:szCs w:val="24"/>
        </w:rPr>
        <w:t xml:space="preserve">&gt; </w:t>
      </w:r>
      <w:proofErr w:type="spellStart"/>
      <w:r w:rsidRPr="004B718C">
        <w:rPr>
          <w:rFonts w:ascii="宋体" w:eastAsia="宋体" w:hAnsi="宋体" w:cs="宋体"/>
          <w:kern w:val="0"/>
          <w:sz w:val="24"/>
          <w:szCs w:val="24"/>
        </w:rPr>
        <w:t>mqs</w:t>
      </w:r>
      <w:proofErr w:type="spellEnd"/>
      <w:r w:rsidRPr="004B718C">
        <w:rPr>
          <w:rFonts w:ascii="宋体" w:eastAsia="宋体" w:hAnsi="宋体" w:cs="宋体"/>
          <w:kern w:val="0"/>
          <w:sz w:val="24"/>
          <w:szCs w:val="24"/>
        </w:rPr>
        <w:t xml:space="preserve">, Message msg, Object </w:t>
      </w:r>
      <w:proofErr w:type="spellStart"/>
      <w:r w:rsidRPr="004B718C">
        <w:rPr>
          <w:rFonts w:ascii="宋体" w:eastAsia="宋体" w:hAnsi="宋体" w:cs="宋体"/>
          <w:kern w:val="0"/>
          <w:sz w:val="24"/>
          <w:szCs w:val="24"/>
        </w:rPr>
        <w:t>arg</w:t>
      </w:r>
      <w:proofErr w:type="spellEnd"/>
      <w:r w:rsidRPr="004B718C">
        <w:rPr>
          <w:rFonts w:ascii="宋体" w:eastAsia="宋体" w:hAnsi="宋体" w:cs="宋体"/>
          <w:kern w:val="0"/>
          <w:sz w:val="24"/>
          <w:szCs w:val="24"/>
        </w:rPr>
        <w:t>)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Integer id = (Integer) </w:t>
      </w:r>
      <w:proofErr w:type="spellStart"/>
      <w:r w:rsidRPr="004B718C">
        <w:rPr>
          <w:rFonts w:ascii="宋体" w:eastAsia="宋体" w:hAnsi="宋体" w:cs="宋体"/>
          <w:kern w:val="0"/>
          <w:sz w:val="24"/>
          <w:szCs w:val="24"/>
        </w:rPr>
        <w:t>arg</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int index = id % </w:t>
      </w:r>
      <w:proofErr w:type="spellStart"/>
      <w:r w:rsidRPr="004B718C">
        <w:rPr>
          <w:rFonts w:ascii="宋体" w:eastAsia="宋体" w:hAnsi="宋体" w:cs="宋体"/>
          <w:kern w:val="0"/>
          <w:sz w:val="24"/>
          <w:szCs w:val="24"/>
        </w:rPr>
        <w:t>mqs.size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return </w:t>
      </w:r>
      <w:proofErr w:type="spellStart"/>
      <w:r w:rsidRPr="004B718C">
        <w:rPr>
          <w:rFonts w:ascii="宋体" w:eastAsia="宋体" w:hAnsi="宋体" w:cs="宋体"/>
          <w:kern w:val="0"/>
          <w:sz w:val="24"/>
          <w:szCs w:val="24"/>
        </w:rPr>
        <w:t>mqs.get</w:t>
      </w:r>
      <w:proofErr w:type="spellEnd"/>
      <w:r w:rsidRPr="004B718C">
        <w:rPr>
          <w:rFonts w:ascii="宋体" w:eastAsia="宋体" w:hAnsi="宋体" w:cs="宋体"/>
          <w:kern w:val="0"/>
          <w:sz w:val="24"/>
          <w:szCs w:val="24"/>
        </w:rPr>
        <w:t>(index);</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orderId</w:t>
      </w:r>
      <w:proofErr w:type="spellEnd"/>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在获取到路由信息以后，会根据</w:t>
      </w:r>
      <w:proofErr w:type="spellStart"/>
      <w:r w:rsidRPr="004B718C">
        <w:rPr>
          <w:rFonts w:ascii="宋体" w:eastAsia="宋体" w:hAnsi="宋体" w:cs="宋体"/>
          <w:kern w:val="0"/>
          <w:sz w:val="24"/>
          <w:szCs w:val="24"/>
        </w:rPr>
        <w:t>MessageQueueSelector</w:t>
      </w:r>
      <w:proofErr w:type="spellEnd"/>
      <w:r w:rsidRPr="004B718C">
        <w:rPr>
          <w:rFonts w:ascii="宋体" w:eastAsia="宋体" w:hAnsi="宋体" w:cs="宋体"/>
          <w:kern w:val="0"/>
          <w:sz w:val="24"/>
          <w:szCs w:val="24"/>
        </w:rPr>
        <w:t>实现的算法来选择一个队列，同一个</w:t>
      </w:r>
      <w:proofErr w:type="spellStart"/>
      <w:r w:rsidRPr="004B718C">
        <w:rPr>
          <w:rFonts w:ascii="宋体" w:eastAsia="宋体" w:hAnsi="宋体" w:cs="宋体"/>
          <w:kern w:val="0"/>
          <w:sz w:val="24"/>
          <w:szCs w:val="24"/>
        </w:rPr>
        <w:t>OrderId</w:t>
      </w:r>
      <w:proofErr w:type="spellEnd"/>
      <w:r w:rsidRPr="004B718C">
        <w:rPr>
          <w:rFonts w:ascii="宋体" w:eastAsia="宋体" w:hAnsi="宋体" w:cs="宋体"/>
          <w:kern w:val="0"/>
          <w:sz w:val="24"/>
          <w:szCs w:val="24"/>
        </w:rPr>
        <w:t>获取到的肯定是同一个队列。</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private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send()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获取topic路由信息</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TopicPublishInfo</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topicPublishInfo</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this.tryToFindTopicPublishInfo</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msg.getTopic</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lastRenderedPageBreak/>
        <w:t xml:space="preserve">    if (</w:t>
      </w:r>
      <w:proofErr w:type="spellStart"/>
      <w:r w:rsidRPr="004B718C">
        <w:rPr>
          <w:rFonts w:ascii="宋体" w:eastAsia="宋体" w:hAnsi="宋体" w:cs="宋体"/>
          <w:kern w:val="0"/>
          <w:sz w:val="24"/>
          <w:szCs w:val="24"/>
        </w:rPr>
        <w:t>topicPublishInfo</w:t>
      </w:r>
      <w:proofErr w:type="spellEnd"/>
      <w:r w:rsidRPr="004B718C">
        <w:rPr>
          <w:rFonts w:ascii="宋体" w:eastAsia="宋体" w:hAnsi="宋体" w:cs="宋体"/>
          <w:kern w:val="0"/>
          <w:sz w:val="24"/>
          <w:szCs w:val="24"/>
        </w:rPr>
        <w:t xml:space="preserve"> != null &amp;&amp; </w:t>
      </w:r>
      <w:proofErr w:type="spellStart"/>
      <w:r w:rsidRPr="004B718C">
        <w:rPr>
          <w:rFonts w:ascii="宋体" w:eastAsia="宋体" w:hAnsi="宋体" w:cs="宋体"/>
          <w:kern w:val="0"/>
          <w:sz w:val="24"/>
          <w:szCs w:val="24"/>
        </w:rPr>
        <w:t>topicPublishInfo.ok</w:t>
      </w:r>
      <w:proofErr w:type="spellEnd"/>
      <w:r w:rsidRPr="004B718C">
        <w:rPr>
          <w:rFonts w:ascii="宋体" w:eastAsia="宋体" w:hAnsi="宋体" w:cs="宋体"/>
          <w:kern w:val="0"/>
          <w:sz w:val="24"/>
          <w:szCs w:val="24"/>
        </w:rPr>
        <w:t>())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MessageQueue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 null;</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根据我们的算法，选择一个发送队列</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这里的</w:t>
      </w:r>
      <w:proofErr w:type="spellStart"/>
      <w:r w:rsidRPr="004B718C">
        <w:rPr>
          <w:rFonts w:ascii="宋体" w:eastAsia="宋体" w:hAnsi="宋体" w:cs="宋体"/>
          <w:kern w:val="0"/>
          <w:sz w:val="24"/>
          <w:szCs w:val="24"/>
        </w:rPr>
        <w:t>arg</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orderId</w:t>
      </w:r>
      <w:proofErr w:type="spellEnd"/>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selector.select</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topicPublishInfo.getMessageQueueList</w:t>
      </w:r>
      <w:proofErr w:type="spellEnd"/>
      <w:r w:rsidRPr="004B718C">
        <w:rPr>
          <w:rFonts w:ascii="宋体" w:eastAsia="宋体" w:hAnsi="宋体" w:cs="宋体"/>
          <w:kern w:val="0"/>
          <w:sz w:val="24"/>
          <w:szCs w:val="24"/>
        </w:rPr>
        <w:t xml:space="preserve">(), msg, </w:t>
      </w:r>
      <w:proofErr w:type="spellStart"/>
      <w:r w:rsidRPr="004B718C">
        <w:rPr>
          <w:rFonts w:ascii="宋体" w:eastAsia="宋体" w:hAnsi="宋体" w:cs="宋体"/>
          <w:kern w:val="0"/>
          <w:sz w:val="24"/>
          <w:szCs w:val="24"/>
        </w:rPr>
        <w:t>arg</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if (</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 null)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return </w:t>
      </w:r>
      <w:proofErr w:type="spellStart"/>
      <w:r w:rsidRPr="004B718C">
        <w:rPr>
          <w:rFonts w:ascii="宋体" w:eastAsia="宋体" w:hAnsi="宋体" w:cs="宋体"/>
          <w:kern w:val="0"/>
          <w:sz w:val="24"/>
          <w:szCs w:val="24"/>
        </w:rPr>
        <w:t>this.sendKernelImpl</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communicationMode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sendCallback</w:t>
      </w:r>
      <w:proofErr w:type="spellEnd"/>
      <w:r w:rsidRPr="004B718C">
        <w:rPr>
          <w:rFonts w:ascii="宋体" w:eastAsia="宋体" w:hAnsi="宋体" w:cs="宋体"/>
          <w:kern w:val="0"/>
          <w:sz w:val="24"/>
          <w:szCs w:val="24"/>
        </w:rPr>
        <w:t>, timeout);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二、消息重复</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上面在解决消息顺序问题时，引入了一个新的问题，就是消息重复。那么</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是怎样解决消息重复的问题呢？还是“恰好”不解决。</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造成消息重复的根本原因是：网络不可达。只要通过网络交换数据，就无法避免这个问题。所以解决这个问题的办法就是绕过这个问题。那么问题就变成了：如果消费端收到两条一样的消息，应该怎样处理？</w:t>
      </w:r>
    </w:p>
    <w:p w:rsidR="004B718C" w:rsidRPr="004B718C" w:rsidRDefault="004B718C" w:rsidP="004B718C">
      <w:pPr>
        <w:widowControl/>
        <w:numPr>
          <w:ilvl w:val="0"/>
          <w:numId w:val="7"/>
        </w:numPr>
        <w:spacing w:beforeAutospacing="1" w:after="100"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消费端处理消息的业务逻辑保持幂等性</w:t>
      </w:r>
    </w:p>
    <w:p w:rsidR="004B718C" w:rsidRPr="004B718C" w:rsidRDefault="004B718C" w:rsidP="004B718C">
      <w:pPr>
        <w:widowControl/>
        <w:numPr>
          <w:ilvl w:val="0"/>
          <w:numId w:val="7"/>
        </w:numPr>
        <w:spacing w:before="100" w:beforeAutospacing="1"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保证每条消息都有唯一编号且保证消息处理成功与去重表的日志同时出现</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第1条很好理解，只要保持幂等性，不管来多少条重复消息，最后处理的结果都一样。第2条原理就是利用一张日志表来记录已经处理成功的消息的ID，如果新到的消息ID已经在日志表中，那么就不再处理这条消息。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第1条解决方案，很明显应该在消费端实现，不属于消息系统要实现的功能。第2条可以消息系统实现，也可以业务端实现。正常情况下出现重复消息的概率其实很小，如果由消息系统来实现的话，肯定会对消息系统的吞吐量和高可用有影响，所以最好还是由业务端自己处理消息重复的问题，这也是</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不解决消息重复的问题的原因。</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b/>
          <w:bCs/>
          <w:kern w:val="0"/>
          <w:sz w:val="24"/>
          <w:szCs w:val="24"/>
        </w:rPr>
        <w:t>RocketMQ</w:t>
      </w:r>
      <w:proofErr w:type="spellEnd"/>
      <w:r w:rsidRPr="004B718C">
        <w:rPr>
          <w:rFonts w:ascii="宋体" w:eastAsia="宋体" w:hAnsi="宋体" w:cs="宋体"/>
          <w:b/>
          <w:bCs/>
          <w:kern w:val="0"/>
          <w:sz w:val="24"/>
          <w:szCs w:val="24"/>
        </w:rPr>
        <w:t>不保证消息不重复，如果你的业务需要保证严格的不重复消息，需要你自己在业务端去重。</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三、事务消息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除了支持普通消息，顺序消息，另外还支持事务消息。首先讨论一下什么是事务消息以及支持事务消息的必要性。我们以一个转帐的场景为例来说明这个问题：Bob向Smith转账100块。</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lastRenderedPageBreak/>
        <w:t>在单机环境下，执行事务的情况，大概是下面这个样子：</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192E7005" wp14:editId="7331684F">
                <wp:extent cx="304800" cy="304800"/>
                <wp:effectExtent l="0" t="0" r="0" b="0"/>
                <wp:docPr id="14" name="AutoShape 5" descr="//upload-images.jianshu.io/upload_images/175724-13a6d80b21345f45.png?imageMogr2/auto-orient/strip%7CimageView2/2/w/4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FFD46" id="AutoShape 5" o:spid="_x0000_s1026" alt="//upload-images.jianshu.io/upload_images/175724-13a6d80b21345f45.png?imageMogr2/auto-orient/strip%7CimageView2/2/w/4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ecdzg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0A2B2899" wp14:editId="4F946BBC">
            <wp:extent cx="4562475" cy="15525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155257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单机环境下转账事务示意图</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当用户增长到一定程度，Bob和Smith的账户及余额信息已经不在同一台服务器上了，那么上面的流程就变成了这样：</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258C2E15" wp14:editId="593F4A2D">
                <wp:extent cx="304800" cy="304800"/>
                <wp:effectExtent l="0" t="0" r="0" b="0"/>
                <wp:docPr id="13" name="AutoShape 6" descr="//upload-images.jianshu.io/upload_images/175724-69101aad0122572b.png?imageMogr2/auto-orient/strip%7CimageView2/2/w/4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E1970" id="AutoShape 6" o:spid="_x0000_s1026" alt="//upload-images.jianshu.io/upload_images/175724-69101aad0122572b.png?imageMogr2/auto-orient/strip%7CimageView2/2/w/45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H+oygFAwAANw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4B718C">
        <w:drawing>
          <wp:inline distT="0" distB="0" distL="0" distR="0" wp14:anchorId="12709BCD" wp14:editId="30948CB7">
            <wp:extent cx="4362450" cy="1543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54305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集群环境下转账事务示意图</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这时候你会发现，同样是一个转账的业务，在集群环境下，耗时居然成倍的增长，这显然是不能够接受的。那如何来规避这个问题？</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b/>
          <w:bCs/>
          <w:kern w:val="0"/>
          <w:sz w:val="24"/>
          <w:szCs w:val="24"/>
        </w:rPr>
        <w:t>大事务 = 小事务 + 异步</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将大事务拆分成多个小事务异步执行。这样基本上能够将跨机事务的执行效率优化到与单机一致。转账的事务就可以分解成如下两个小事务：</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0DD0B34C" wp14:editId="0FB43263">
                <wp:extent cx="304800" cy="304800"/>
                <wp:effectExtent l="0" t="0" r="0" b="0"/>
                <wp:docPr id="12" name="AutoShape 7" descr="//upload-images.jianshu.io/upload_images/175724-92abb226f288ff9c.png?imageMogr2/auto-orient/strip%7CimageView2/2/w/6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8F55E" id="AutoShape 7" o:spid="_x0000_s1026" alt="//upload-images.jianshu.io/upload_images/175724-92abb226f288ff9c.png?imageMogr2/auto-orient/strip%7CimageView2/2/w/6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A+/PuBgMAADc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4B718C">
        <w:drawing>
          <wp:inline distT="0" distB="0" distL="0" distR="0" wp14:anchorId="296E9C7D" wp14:editId="242CC5E8">
            <wp:extent cx="5274310" cy="26670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700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小事务+异步消息</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图中执行本地事务（Bob账户扣款）和发送异步消息应该保证同时成功或者同时失败，也就是扣款成功了，发送消息一定要成功，如果扣款失败了，就不能再发送消息。那问题是：我们是先扣款还是先发送消息呢？</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首先看下先发送消息的情况，大致的示意图如下：</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1A7B3205" wp14:editId="22A0788B">
                <wp:extent cx="304800" cy="304800"/>
                <wp:effectExtent l="0" t="0" r="0" b="0"/>
                <wp:docPr id="11" name="AutoShape 8" descr="//upload-images.jianshu.io/upload_images/175724-1927b8f3d14ef823.png?imageMogr2/auto-orient/strip%7CimageView2/2/w/6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CF37D" id="AutoShape 8" o:spid="_x0000_s1026" alt="//upload-images.jianshu.io/upload_images/175724-1927b8f3d14ef823.png?imageMogr2/auto-orient/strip%7CimageView2/2/w/6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eCkRg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46AB76DA" wp14:editId="3C9C0F2A">
            <wp:extent cx="5274310" cy="24409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4094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事务消息：先发送消息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存在的问题是：如果消息发送成功，但是扣款失败，消费端就会消费此消息，进而向Smith账户加钱。</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lastRenderedPageBreak/>
        <w:t>先发消息不行，那就先扣款吧，大致的示意图如下：</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033AA144" wp14:editId="54351939">
                <wp:extent cx="304800" cy="304800"/>
                <wp:effectExtent l="0" t="0" r="0" b="0"/>
                <wp:docPr id="10" name="AutoShape 9" descr="//upload-images.jianshu.io/upload_images/175724-367b5cf60cbdfa16.png?imageMogr2/auto-orient/strip%7CimageView2/2/w/6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5E6A" id="AutoShape 9" o:spid="_x0000_s1026" alt="//upload-images.jianshu.io/upload_images/175724-367b5cf60cbdfa16.png?imageMogr2/auto-orient/strip%7CimageView2/2/w/6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&#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tCPEw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6316CE92" wp14:editId="513B6627">
            <wp:extent cx="5274310" cy="25222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2222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事务消息-先扣款</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存在的问题跟上面类似：如果扣款成功，发送消息失败，就会出现Bob扣钱了，但是Smith账户未加钱。</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可能大家会有很多的方法来解决这个问题，比如：直接将发消息放到Bob扣款的事务中去，如果发送失败，抛出异常，事务回滚。这样的处理方式也符合“恰好”不需要解决的原则。</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这里需要说明一下：如果使用Spring来管理事物的话，大可以将发送消息的逻辑放到本地事物中去，发送消息失败抛出异常，Spring捕捉到异常后就会回滚此事物，以此来保证本地事物与发送消息的原子性。</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支持事务消息，下面来看看</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是怎样来实现的。</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7B49710F" wp14:editId="5DE9457C">
                <wp:extent cx="304800" cy="304800"/>
                <wp:effectExtent l="0" t="0" r="0" b="0"/>
                <wp:docPr id="9" name="AutoShape 10" descr="//upload-images.jianshu.io/upload_images/175724-ab0085543c6d02d6.png?imageMogr2/auto-orient/strip%7CimageView2/2/w/6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42AE2" id="AutoShape 10" o:spid="_x0000_s1026" alt="//upload-images.jianshu.io/upload_images/175724-ab0085543c6d02d6.png?imageMogr2/auto-orient/strip%7CimageView2/2/w/6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&#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P0mKBgMAADc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4B718C">
        <w:drawing>
          <wp:inline distT="0" distB="0" distL="0" distR="0" wp14:anchorId="4F32CA37" wp14:editId="2F32A4B4">
            <wp:extent cx="5274310" cy="281114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1114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实现发送事务消息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第一阶段发送Prepared消息时，会拿到消息的地址，第二阶段执行本地事物，第三阶段通过第一阶段拿到的地址去访问消息，并修改消息的状态。</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细心的你可能又发现问题了，如果确认消息发送失败了怎么办？</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会定期扫描消息集群中的事物消息，如果发现了Prepared消息，它会向消息发送端(生产者)确认，Bob的钱到底是减了还是没减呢？如果减了是回滚还是继续发送确认消息呢？</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会根据发送端设置的策略来决定是回滚还是继续发送确认消息。这样就保证了消息发送与本地事务同时成功或同时失败。</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那我们来看下</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源码，是如何处理事务消息的。客户端发送事务消息的部分（完整代码请查看：</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-example工程下的</w:t>
      </w:r>
      <w:proofErr w:type="spellStart"/>
      <w:r w:rsidRPr="004B718C">
        <w:rPr>
          <w:rFonts w:ascii="宋体" w:eastAsia="宋体" w:hAnsi="宋体" w:cs="宋体"/>
          <w:kern w:val="0"/>
          <w:sz w:val="24"/>
          <w:szCs w:val="24"/>
        </w:rPr>
        <w:t>com.alibaba.rocketmq.example.transaction.TransactionProducer</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=============================发送事务消息的一系列准备工作========================================</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未决事务，MQ服务器回查客户端</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也就是上文所说的，当</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发现`Prepared消息`时，会根据这个Listener实现的策略来决断事务</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TransactionCheckListener</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transactionCheckListener</w:t>
      </w:r>
      <w:proofErr w:type="spellEnd"/>
      <w:r w:rsidRPr="004B718C">
        <w:rPr>
          <w:rFonts w:ascii="宋体" w:eastAsia="宋体" w:hAnsi="宋体" w:cs="宋体"/>
          <w:kern w:val="0"/>
          <w:sz w:val="24"/>
          <w:szCs w:val="24"/>
        </w:rPr>
        <w:t xml:space="preserve"> = new </w:t>
      </w:r>
      <w:proofErr w:type="spellStart"/>
      <w:r w:rsidRPr="004B718C">
        <w:rPr>
          <w:rFonts w:ascii="宋体" w:eastAsia="宋体" w:hAnsi="宋体" w:cs="宋体"/>
          <w:kern w:val="0"/>
          <w:sz w:val="24"/>
          <w:szCs w:val="24"/>
        </w:rPr>
        <w:t>TransactionCheckListenerImpl</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构造事务消息的生产者</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TransactionMQProducer</w:t>
      </w:r>
      <w:proofErr w:type="spellEnd"/>
      <w:r w:rsidRPr="004B718C">
        <w:rPr>
          <w:rFonts w:ascii="宋体" w:eastAsia="宋体" w:hAnsi="宋体" w:cs="宋体"/>
          <w:kern w:val="0"/>
          <w:sz w:val="24"/>
          <w:szCs w:val="24"/>
        </w:rPr>
        <w:t xml:space="preserve"> producer = new </w:t>
      </w:r>
      <w:proofErr w:type="spellStart"/>
      <w:r w:rsidRPr="004B718C">
        <w:rPr>
          <w:rFonts w:ascii="宋体" w:eastAsia="宋体" w:hAnsi="宋体" w:cs="宋体"/>
          <w:kern w:val="0"/>
          <w:sz w:val="24"/>
          <w:szCs w:val="24"/>
        </w:rPr>
        <w:t>TransactionMQProducer</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groupName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设置事务决断处理类</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producer.setTransactionCheckListener</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transactionCheckListener</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本地事务的处理逻辑，相当于示例中检查Bob账户并扣钱的逻辑</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lastRenderedPageBreak/>
        <w:t>TransactionExecuterImpl</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tranExecuter</w:t>
      </w:r>
      <w:proofErr w:type="spellEnd"/>
      <w:r w:rsidRPr="004B718C">
        <w:rPr>
          <w:rFonts w:ascii="宋体" w:eastAsia="宋体" w:hAnsi="宋体" w:cs="宋体"/>
          <w:kern w:val="0"/>
          <w:sz w:val="24"/>
          <w:szCs w:val="24"/>
        </w:rPr>
        <w:t xml:space="preserve"> = new </w:t>
      </w:r>
      <w:proofErr w:type="spellStart"/>
      <w:r w:rsidRPr="004B718C">
        <w:rPr>
          <w:rFonts w:ascii="宋体" w:eastAsia="宋体" w:hAnsi="宋体" w:cs="宋体"/>
          <w:kern w:val="0"/>
          <w:sz w:val="24"/>
          <w:szCs w:val="24"/>
        </w:rPr>
        <w:t>TransactionExecuterImpl</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producer.start</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构造MSG，省略构造参数</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Message msg = new Message(......);</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发送消息</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producer.sendMessageInTransaction</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tranExecuter</w:t>
      </w:r>
      <w:proofErr w:type="spellEnd"/>
      <w:r w:rsidRPr="004B718C">
        <w:rPr>
          <w:rFonts w:ascii="宋体" w:eastAsia="宋体" w:hAnsi="宋体" w:cs="宋体"/>
          <w:kern w:val="0"/>
          <w:sz w:val="24"/>
          <w:szCs w:val="24"/>
        </w:rPr>
        <w:t>, null);</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producer.shutdown</w:t>
      </w:r>
      <w:proofErr w:type="spellEnd"/>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接着查看</w:t>
      </w:r>
      <w:proofErr w:type="spellStart"/>
      <w:r w:rsidRPr="004B718C">
        <w:rPr>
          <w:rFonts w:ascii="宋体" w:eastAsia="宋体" w:hAnsi="宋体" w:cs="宋体"/>
          <w:kern w:val="0"/>
          <w:sz w:val="24"/>
          <w:szCs w:val="24"/>
        </w:rPr>
        <w:t>sendMessageInTransaction</w:t>
      </w:r>
      <w:proofErr w:type="spellEnd"/>
      <w:r w:rsidRPr="004B718C">
        <w:rPr>
          <w:rFonts w:ascii="宋体" w:eastAsia="宋体" w:hAnsi="宋体" w:cs="宋体"/>
          <w:kern w:val="0"/>
          <w:sz w:val="24"/>
          <w:szCs w:val="24"/>
        </w:rPr>
        <w:t>方法的源码，总共分为3个阶段：发送Prepared消息、执行本地事务、发送确认消息。</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================================事务消息的发送过程=============================================</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public </w:t>
      </w:r>
      <w:proofErr w:type="spellStart"/>
      <w:r w:rsidRPr="004B718C">
        <w:rPr>
          <w:rFonts w:ascii="宋体" w:eastAsia="宋体" w:hAnsi="宋体" w:cs="宋体"/>
          <w:kern w:val="0"/>
          <w:sz w:val="24"/>
          <w:szCs w:val="24"/>
        </w:rPr>
        <w:t>TransactionSendResult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sendMessageInTransaction</w:t>
      </w:r>
      <w:proofErr w:type="spellEnd"/>
      <w:r w:rsidRPr="004B718C">
        <w:rPr>
          <w:rFonts w:ascii="宋体" w:eastAsia="宋体" w:hAnsi="宋体" w:cs="宋体"/>
          <w:kern w:val="0"/>
          <w:sz w:val="24"/>
          <w:szCs w:val="24"/>
        </w:rPr>
        <w:t>(.....)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逻辑代码，非实际代码</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1.发送消息</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this.send</w:t>
      </w:r>
      <w:proofErr w:type="spellEnd"/>
      <w:r w:rsidRPr="004B718C">
        <w:rPr>
          <w:rFonts w:ascii="宋体" w:eastAsia="宋体" w:hAnsi="宋体" w:cs="宋体"/>
          <w:kern w:val="0"/>
          <w:sz w:val="24"/>
          <w:szCs w:val="24"/>
        </w:rPr>
        <w:t>(msg);</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sendResult.getSendStatus</w:t>
      </w:r>
      <w:proofErr w:type="spellEnd"/>
      <w:r w:rsidRPr="004B718C">
        <w:rPr>
          <w:rFonts w:ascii="宋体" w:eastAsia="宋体" w:hAnsi="宋体" w:cs="宋体"/>
          <w:kern w:val="0"/>
          <w:sz w:val="24"/>
          <w:szCs w:val="24"/>
        </w:rPr>
        <w:t>() == SEND_OK</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2.如果消息发送成功，处理与消息关联的本地事务单元</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LocalTransactionState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localTransactionState</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tranExecuter.executeLocalTransactionBranch</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arg</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3.结束事务</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this.endTransaction</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localTransactionState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localException</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endTransaction</w:t>
      </w:r>
      <w:proofErr w:type="spellEnd"/>
      <w:r w:rsidRPr="004B718C">
        <w:rPr>
          <w:rFonts w:ascii="宋体" w:eastAsia="宋体" w:hAnsi="宋体" w:cs="宋体"/>
          <w:kern w:val="0"/>
          <w:sz w:val="24"/>
          <w:szCs w:val="24"/>
        </w:rPr>
        <w:t>方法会将请求发往broker(</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server)去更新事务消息的最终状态：</w:t>
      </w:r>
    </w:p>
    <w:p w:rsidR="004B718C" w:rsidRPr="004B718C" w:rsidRDefault="004B718C" w:rsidP="004B718C">
      <w:pPr>
        <w:widowControl/>
        <w:numPr>
          <w:ilvl w:val="0"/>
          <w:numId w:val="8"/>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根据</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找到Prepared消息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包含事务消息的ID</w:t>
      </w:r>
    </w:p>
    <w:p w:rsidR="004B718C" w:rsidRPr="004B718C" w:rsidRDefault="004B718C" w:rsidP="004B718C">
      <w:pPr>
        <w:widowControl/>
        <w:numPr>
          <w:ilvl w:val="0"/>
          <w:numId w:val="8"/>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根据</w:t>
      </w:r>
      <w:proofErr w:type="spellStart"/>
      <w:r w:rsidRPr="004B718C">
        <w:rPr>
          <w:rFonts w:ascii="宋体" w:eastAsia="宋体" w:hAnsi="宋体" w:cs="宋体"/>
          <w:kern w:val="0"/>
          <w:sz w:val="24"/>
          <w:szCs w:val="24"/>
        </w:rPr>
        <w:t>localTransaction</w:t>
      </w:r>
      <w:proofErr w:type="spellEnd"/>
      <w:r w:rsidRPr="004B718C">
        <w:rPr>
          <w:rFonts w:ascii="宋体" w:eastAsia="宋体" w:hAnsi="宋体" w:cs="宋体"/>
          <w:kern w:val="0"/>
          <w:sz w:val="24"/>
          <w:szCs w:val="24"/>
        </w:rPr>
        <w:t>更新消息的最终状态</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如果</w:t>
      </w:r>
      <w:proofErr w:type="spellStart"/>
      <w:r w:rsidRPr="004B718C">
        <w:rPr>
          <w:rFonts w:ascii="宋体" w:eastAsia="宋体" w:hAnsi="宋体" w:cs="宋体"/>
          <w:kern w:val="0"/>
          <w:sz w:val="24"/>
          <w:szCs w:val="24"/>
        </w:rPr>
        <w:t>endTransaction</w:t>
      </w:r>
      <w:proofErr w:type="spellEnd"/>
      <w:r w:rsidRPr="004B718C">
        <w:rPr>
          <w:rFonts w:ascii="宋体" w:eastAsia="宋体" w:hAnsi="宋体" w:cs="宋体"/>
          <w:kern w:val="0"/>
          <w:sz w:val="24"/>
          <w:szCs w:val="24"/>
        </w:rPr>
        <w:t>方法执行失败，数据没有发送到broker，导致事务消息的 状态更新失败，broker会有回查线程定时（默认1分钟）扫描每个存储事务状态的表格文件，如果是已经提交或者回滚的消息直接跳过，如果是prepared状态则会向Producer发起</w:t>
      </w:r>
      <w:proofErr w:type="spellStart"/>
      <w:r w:rsidRPr="004B718C">
        <w:rPr>
          <w:rFonts w:ascii="宋体" w:eastAsia="宋体" w:hAnsi="宋体" w:cs="宋体"/>
          <w:kern w:val="0"/>
          <w:sz w:val="24"/>
          <w:szCs w:val="24"/>
        </w:rPr>
        <w:t>CheckTransaction</w:t>
      </w:r>
      <w:proofErr w:type="spellEnd"/>
      <w:r w:rsidRPr="004B718C">
        <w:rPr>
          <w:rFonts w:ascii="宋体" w:eastAsia="宋体" w:hAnsi="宋体" w:cs="宋体"/>
          <w:kern w:val="0"/>
          <w:sz w:val="24"/>
          <w:szCs w:val="24"/>
        </w:rPr>
        <w:t>请求，Producer会调用</w:t>
      </w:r>
      <w:proofErr w:type="spellStart"/>
      <w:r w:rsidRPr="004B718C">
        <w:rPr>
          <w:rFonts w:ascii="宋体" w:eastAsia="宋体" w:hAnsi="宋体" w:cs="宋体"/>
          <w:kern w:val="0"/>
          <w:sz w:val="24"/>
          <w:szCs w:val="24"/>
        </w:rPr>
        <w:t>DefaultMQProducerImpl.checkTransactionState</w:t>
      </w:r>
      <w:proofErr w:type="spellEnd"/>
      <w:r w:rsidRPr="004B718C">
        <w:rPr>
          <w:rFonts w:ascii="宋体" w:eastAsia="宋体" w:hAnsi="宋体" w:cs="宋体"/>
          <w:kern w:val="0"/>
          <w:sz w:val="24"/>
          <w:szCs w:val="24"/>
        </w:rPr>
        <w:t>()方法来处理broker的定时回调请求，而</w:t>
      </w:r>
      <w:proofErr w:type="spellStart"/>
      <w:r w:rsidRPr="004B718C">
        <w:rPr>
          <w:rFonts w:ascii="宋体" w:eastAsia="宋体" w:hAnsi="宋体" w:cs="宋体"/>
          <w:kern w:val="0"/>
          <w:sz w:val="24"/>
          <w:szCs w:val="24"/>
        </w:rPr>
        <w:t>checkTransactionState</w:t>
      </w:r>
      <w:proofErr w:type="spellEnd"/>
      <w:r w:rsidRPr="004B718C">
        <w:rPr>
          <w:rFonts w:ascii="宋体" w:eastAsia="宋体" w:hAnsi="宋体" w:cs="宋体"/>
          <w:kern w:val="0"/>
          <w:sz w:val="24"/>
          <w:szCs w:val="24"/>
        </w:rPr>
        <w:t>会调用我们的事务设置的决断方法来决定是回滚事务还是继续执行，最后调用</w:t>
      </w:r>
      <w:proofErr w:type="spellStart"/>
      <w:r w:rsidRPr="004B718C">
        <w:rPr>
          <w:rFonts w:ascii="宋体" w:eastAsia="宋体" w:hAnsi="宋体" w:cs="宋体"/>
          <w:kern w:val="0"/>
          <w:sz w:val="24"/>
          <w:szCs w:val="24"/>
        </w:rPr>
        <w:t>endTransactionOneway</w:t>
      </w:r>
      <w:proofErr w:type="spellEnd"/>
      <w:r w:rsidRPr="004B718C">
        <w:rPr>
          <w:rFonts w:ascii="宋体" w:eastAsia="宋体" w:hAnsi="宋体" w:cs="宋体"/>
          <w:kern w:val="0"/>
          <w:sz w:val="24"/>
          <w:szCs w:val="24"/>
        </w:rPr>
        <w:t>让broker来更新消息的最终状态。</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再回到转账的例子，如果Bob的账户的余额已经减少，且消息已经发送成功，Smith端开始消费这条消息，这个时候就会出现消费失败和消费超时两个问题，</w:t>
      </w:r>
      <w:r w:rsidRPr="004B718C">
        <w:rPr>
          <w:rFonts w:ascii="宋体" w:eastAsia="宋体" w:hAnsi="宋体" w:cs="宋体"/>
          <w:kern w:val="0"/>
          <w:sz w:val="24"/>
          <w:szCs w:val="24"/>
        </w:rPr>
        <w:lastRenderedPageBreak/>
        <w:t>解决超时问题的思路就是一直重试，直到消费端消费消息成功，整个过程中有可能会出现消息重复的问题，按照前面的思路解决即可。</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4B8357F8" wp14:editId="2C4E8515">
                <wp:extent cx="304800" cy="304800"/>
                <wp:effectExtent l="0" t="0" r="0" b="0"/>
                <wp:docPr id="8" name="AutoShape 11" descr="//upload-images.jianshu.io/upload_images/175724-1d9ba7bcd230e0dc.png?imageMogr2/auto-orient/strip%7CimageView2/2/w/6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A3109" id="AutoShape 11" o:spid="_x0000_s1026" alt="//upload-images.jianshu.io/upload_images/175724-1d9ba7bcd230e0dc.png?imageMogr2/auto-orient/strip%7CimageView2/2/w/6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Y1fw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6CEFCE3D" wp14:editId="4089CFF0">
            <wp:extent cx="5274310" cy="27895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8955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消费事务消息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这样基本上可以解决消费端超时问题，但是如果消费失败怎么办？阿里提供给我们的解决方法是：</w:t>
      </w:r>
      <w:r w:rsidRPr="004B718C">
        <w:rPr>
          <w:rFonts w:ascii="宋体" w:eastAsia="宋体" w:hAnsi="宋体" w:cs="宋体"/>
          <w:b/>
          <w:bCs/>
          <w:kern w:val="0"/>
          <w:sz w:val="24"/>
          <w:szCs w:val="24"/>
        </w:rPr>
        <w:t>人工解决</w:t>
      </w:r>
      <w:r w:rsidRPr="004B718C">
        <w:rPr>
          <w:rFonts w:ascii="宋体" w:eastAsia="宋体" w:hAnsi="宋体" w:cs="宋体"/>
          <w:kern w:val="0"/>
          <w:sz w:val="24"/>
          <w:szCs w:val="24"/>
        </w:rPr>
        <w:t>。大家可以考虑一下，按照事务的流程，因为某种原因Smith加款失败，那么需要回滚整个流程。如果消息系统要实现这个回滚流程的话，系统复杂度将大大提升，且很容易出现Bug，估计出现Bug的概率会比消费失败的概率大很多。这也是</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目前暂时没有解决这个问题的原因，在设计实现消息系统时，我们需要衡量是否值得花这么大的代价来解决这样一个出现概率非常小的问题，这也是大家在解决疑难问题时需要多多思考的地方。</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20160321补充：在3.2.6版本中移除了事务消息的实现，所以此版本不支持事务消息，具体情况请参考</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的issues(已失效)：</w:t>
      </w:r>
      <w:r w:rsidRPr="004B718C">
        <w:rPr>
          <w:rFonts w:ascii="宋体" w:eastAsia="宋体" w:hAnsi="宋体" w:cs="宋体"/>
          <w:kern w:val="0"/>
          <w:sz w:val="24"/>
          <w:szCs w:val="24"/>
        </w:rPr>
        <w:br/>
      </w:r>
      <w:del w:id="0" w:author="Unknown">
        <w:r w:rsidRPr="004B718C">
          <w:rPr>
            <w:rFonts w:ascii="宋体" w:eastAsia="宋体" w:hAnsi="宋体" w:cs="宋体"/>
            <w:kern w:val="0"/>
            <w:sz w:val="24"/>
            <w:szCs w:val="24"/>
          </w:rPr>
          <w:fldChar w:fldCharType="begin"/>
        </w:r>
        <w:r w:rsidRPr="004B718C">
          <w:rPr>
            <w:rFonts w:ascii="宋体" w:eastAsia="宋体" w:hAnsi="宋体" w:cs="宋体"/>
            <w:kern w:val="0"/>
            <w:sz w:val="24"/>
            <w:szCs w:val="24"/>
          </w:rPr>
          <w:delInstrText xml:space="preserve"> HYPERLINK "https://link.jianshu.com?t=https%3A%2F%2Fgithub.com%2Falibaba%2FRocketMQ%2Fissues%2F65" \t "_blank" </w:delInstrText>
        </w:r>
        <w:r w:rsidRPr="004B718C">
          <w:rPr>
            <w:rFonts w:ascii="宋体" w:eastAsia="宋体" w:hAnsi="宋体" w:cs="宋体"/>
            <w:kern w:val="0"/>
            <w:sz w:val="24"/>
            <w:szCs w:val="24"/>
          </w:rPr>
          <w:fldChar w:fldCharType="separate"/>
        </w:r>
        <w:r w:rsidRPr="004B718C">
          <w:rPr>
            <w:rFonts w:ascii="宋体" w:eastAsia="宋体" w:hAnsi="宋体" w:cs="宋体"/>
            <w:color w:val="0000FF"/>
            <w:kern w:val="0"/>
            <w:sz w:val="24"/>
            <w:szCs w:val="24"/>
            <w:u w:val="single"/>
          </w:rPr>
          <w:delText>https://github.com/alibaba/RocketMQ/issues/65</w:delText>
        </w:r>
        <w:r w:rsidRPr="004B718C">
          <w:rPr>
            <w:rFonts w:ascii="宋体" w:eastAsia="宋体" w:hAnsi="宋体" w:cs="宋体"/>
            <w:kern w:val="0"/>
            <w:sz w:val="24"/>
            <w:szCs w:val="24"/>
          </w:rPr>
          <w:fldChar w:fldCharType="end"/>
        </w:r>
      </w:del>
      <w:r w:rsidRPr="004B718C">
        <w:rPr>
          <w:rFonts w:ascii="宋体" w:eastAsia="宋体" w:hAnsi="宋体" w:cs="宋体"/>
          <w:kern w:val="0"/>
          <w:sz w:val="24"/>
          <w:szCs w:val="24"/>
        </w:rPr>
        <w:br/>
      </w:r>
      <w:del w:id="1" w:author="Unknown">
        <w:r w:rsidRPr="004B718C">
          <w:rPr>
            <w:rFonts w:ascii="宋体" w:eastAsia="宋体" w:hAnsi="宋体" w:cs="宋体"/>
            <w:kern w:val="0"/>
            <w:sz w:val="24"/>
            <w:szCs w:val="24"/>
          </w:rPr>
          <w:fldChar w:fldCharType="begin"/>
        </w:r>
        <w:r w:rsidRPr="004B718C">
          <w:rPr>
            <w:rFonts w:ascii="宋体" w:eastAsia="宋体" w:hAnsi="宋体" w:cs="宋体"/>
            <w:kern w:val="0"/>
            <w:sz w:val="24"/>
            <w:szCs w:val="24"/>
          </w:rPr>
          <w:delInstrText xml:space="preserve"> HYPERLINK "https://link.jianshu.com?t=https%3A%2F%2Fgithub.com%2Falibaba%2FRocketMQ%2Fissues%2F138" \t "_blank" </w:delInstrText>
        </w:r>
        <w:r w:rsidRPr="004B718C">
          <w:rPr>
            <w:rFonts w:ascii="宋体" w:eastAsia="宋体" w:hAnsi="宋体" w:cs="宋体"/>
            <w:kern w:val="0"/>
            <w:sz w:val="24"/>
            <w:szCs w:val="24"/>
          </w:rPr>
          <w:fldChar w:fldCharType="separate"/>
        </w:r>
        <w:r w:rsidRPr="004B718C">
          <w:rPr>
            <w:rFonts w:ascii="宋体" w:eastAsia="宋体" w:hAnsi="宋体" w:cs="宋体"/>
            <w:color w:val="0000FF"/>
            <w:kern w:val="0"/>
            <w:sz w:val="24"/>
            <w:szCs w:val="24"/>
            <w:u w:val="single"/>
          </w:rPr>
          <w:delText>https://github.com/alibaba/RocketMQ/issues/138</w:delText>
        </w:r>
        <w:r w:rsidRPr="004B718C">
          <w:rPr>
            <w:rFonts w:ascii="宋体" w:eastAsia="宋体" w:hAnsi="宋体" w:cs="宋体"/>
            <w:kern w:val="0"/>
            <w:sz w:val="24"/>
            <w:szCs w:val="24"/>
          </w:rPr>
          <w:fldChar w:fldCharType="end"/>
        </w:r>
      </w:del>
      <w:r w:rsidRPr="004B718C">
        <w:rPr>
          <w:rFonts w:ascii="宋体" w:eastAsia="宋体" w:hAnsi="宋体" w:cs="宋体"/>
          <w:kern w:val="0"/>
          <w:sz w:val="24"/>
          <w:szCs w:val="24"/>
        </w:rPr>
        <w:br/>
      </w:r>
      <w:del w:id="2" w:author="Unknown">
        <w:r w:rsidRPr="004B718C">
          <w:rPr>
            <w:rFonts w:ascii="宋体" w:eastAsia="宋体" w:hAnsi="宋体" w:cs="宋体"/>
            <w:kern w:val="0"/>
            <w:sz w:val="24"/>
            <w:szCs w:val="24"/>
          </w:rPr>
          <w:fldChar w:fldCharType="begin"/>
        </w:r>
        <w:r w:rsidRPr="004B718C">
          <w:rPr>
            <w:rFonts w:ascii="宋体" w:eastAsia="宋体" w:hAnsi="宋体" w:cs="宋体"/>
            <w:kern w:val="0"/>
            <w:sz w:val="24"/>
            <w:szCs w:val="24"/>
          </w:rPr>
          <w:delInstrText xml:space="preserve"> HYPERLINK "https://link.jianshu.com?t=https%3A%2F%2Fgithub.com%2Falibaba%2FRocketMQ%2Fissues%2F156" \t "_blank" </w:delInstrText>
        </w:r>
        <w:r w:rsidRPr="004B718C">
          <w:rPr>
            <w:rFonts w:ascii="宋体" w:eastAsia="宋体" w:hAnsi="宋体" w:cs="宋体"/>
            <w:kern w:val="0"/>
            <w:sz w:val="24"/>
            <w:szCs w:val="24"/>
          </w:rPr>
          <w:fldChar w:fldCharType="separate"/>
        </w:r>
        <w:r w:rsidRPr="004B718C">
          <w:rPr>
            <w:rFonts w:ascii="宋体" w:eastAsia="宋体" w:hAnsi="宋体" w:cs="宋体"/>
            <w:color w:val="0000FF"/>
            <w:kern w:val="0"/>
            <w:sz w:val="24"/>
            <w:szCs w:val="24"/>
            <w:u w:val="single"/>
          </w:rPr>
          <w:delText>https://github.com/alibaba/RocketMQ/issues/156</w:delText>
        </w:r>
        <w:r w:rsidRPr="004B718C">
          <w:rPr>
            <w:rFonts w:ascii="宋体" w:eastAsia="宋体" w:hAnsi="宋体" w:cs="宋体"/>
            <w:kern w:val="0"/>
            <w:sz w:val="24"/>
            <w:szCs w:val="24"/>
          </w:rPr>
          <w:fldChar w:fldCharType="end"/>
        </w:r>
      </w:del>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四、Producer如何发送消息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Producer轮询某topic下的所有队列的方式来实现发送方的负载均衡，如下图所示：</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08D297E5" wp14:editId="4707221B">
                <wp:extent cx="304800" cy="304800"/>
                <wp:effectExtent l="0" t="0" r="0" b="0"/>
                <wp:docPr id="7" name="AutoShape 12" descr="//upload-images.jianshu.io/upload_images/175724-9eac93e29d0e06ef.png?imageMogr2/auto-orient/strip%7CimageView2/2/w/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4AFE9" id="AutoShape 12" o:spid="_x0000_s1026" alt="//upload-images.jianshu.io/upload_images/175724-9eac93e29d0e06ef.png?imageMogr2/auto-orient/strip%7CimageView2/2/w/6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ld7kw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5A67F200" wp14:editId="022F189C">
            <wp:extent cx="5274310" cy="32385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3850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producer发送消息负载均衡</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br/>
        <w:t>首先分析一下</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的客户端发送消息的源码：</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构造Producer</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DefaultMQProducer</w:t>
      </w:r>
      <w:proofErr w:type="spellEnd"/>
      <w:r w:rsidRPr="004B718C">
        <w:rPr>
          <w:rFonts w:ascii="宋体" w:eastAsia="宋体" w:hAnsi="宋体" w:cs="宋体"/>
          <w:kern w:val="0"/>
          <w:sz w:val="24"/>
          <w:szCs w:val="24"/>
        </w:rPr>
        <w:t xml:space="preserve"> producer = new </w:t>
      </w:r>
      <w:proofErr w:type="spellStart"/>
      <w:r w:rsidRPr="004B718C">
        <w:rPr>
          <w:rFonts w:ascii="宋体" w:eastAsia="宋体" w:hAnsi="宋体" w:cs="宋体"/>
          <w:kern w:val="0"/>
          <w:sz w:val="24"/>
          <w:szCs w:val="24"/>
        </w:rPr>
        <w:t>DefaultMQProducer</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ProducerGroupName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初始化Producer，整个应用生命周期内，只需要初始化1次</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producer.start</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构造Message</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Message msg = new Message("TopicTest1",// topic</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TagA</w:t>
      </w:r>
      <w:proofErr w:type="spellEnd"/>
      <w:r w:rsidRPr="004B718C">
        <w:rPr>
          <w:rFonts w:ascii="宋体" w:eastAsia="宋体" w:hAnsi="宋体" w:cs="宋体"/>
          <w:kern w:val="0"/>
          <w:sz w:val="24"/>
          <w:szCs w:val="24"/>
        </w:rPr>
        <w:t>",// tag：给消息打标签,用于区分一类消息，可为null</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"OrderID188",// key：自定义Key，可以用于去重，可为null</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("Hello </w:t>
      </w:r>
      <w:proofErr w:type="spellStart"/>
      <w:r w:rsidRPr="004B718C">
        <w:rPr>
          <w:rFonts w:ascii="宋体" w:eastAsia="宋体" w:hAnsi="宋体" w:cs="宋体"/>
          <w:kern w:val="0"/>
          <w:sz w:val="24"/>
          <w:szCs w:val="24"/>
        </w:rPr>
        <w:t>MetaQ</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getBytes</w:t>
      </w:r>
      <w:proofErr w:type="spellEnd"/>
      <w:r w:rsidRPr="004B718C">
        <w:rPr>
          <w:rFonts w:ascii="宋体" w:eastAsia="宋体" w:hAnsi="宋体" w:cs="宋体"/>
          <w:kern w:val="0"/>
          <w:sz w:val="24"/>
          <w:szCs w:val="24"/>
        </w:rPr>
        <w:t>());// body：消息内容</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发送消息并返回结果</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producer.send</w:t>
      </w:r>
      <w:proofErr w:type="spellEnd"/>
      <w:r w:rsidRPr="004B718C">
        <w:rPr>
          <w:rFonts w:ascii="宋体" w:eastAsia="宋体" w:hAnsi="宋体" w:cs="宋体"/>
          <w:kern w:val="0"/>
          <w:sz w:val="24"/>
          <w:szCs w:val="24"/>
        </w:rPr>
        <w:t>(msg);</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清理资源，关闭网络连接，注销自己</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producer.shutdown</w:t>
      </w:r>
      <w:proofErr w:type="spellEnd"/>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在整个应用生命周期内，生产者需要调用一次start方法来初始化，初始化主要完成的任务有：</w:t>
      </w:r>
    </w:p>
    <w:p w:rsidR="004B718C" w:rsidRPr="004B718C" w:rsidRDefault="004B718C" w:rsidP="004B718C">
      <w:pPr>
        <w:widowControl/>
        <w:numPr>
          <w:ilvl w:val="0"/>
          <w:numId w:val="9"/>
        </w:numPr>
        <w:spacing w:beforeAutospacing="1" w:after="100"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如果没有指定</w:t>
      </w:r>
      <w:proofErr w:type="spellStart"/>
      <w:r w:rsidRPr="004B718C">
        <w:rPr>
          <w:rFonts w:ascii="宋体" w:eastAsia="宋体" w:hAnsi="宋体" w:cs="宋体"/>
          <w:kern w:val="0"/>
          <w:sz w:val="24"/>
          <w:szCs w:val="24"/>
        </w:rPr>
        <w:t>namesrv</w:t>
      </w:r>
      <w:proofErr w:type="spellEnd"/>
      <w:r w:rsidRPr="004B718C">
        <w:rPr>
          <w:rFonts w:ascii="宋体" w:eastAsia="宋体" w:hAnsi="宋体" w:cs="宋体"/>
          <w:kern w:val="0"/>
          <w:sz w:val="24"/>
          <w:szCs w:val="24"/>
        </w:rPr>
        <w:t>地址，将会自动寻址</w:t>
      </w:r>
    </w:p>
    <w:p w:rsidR="004B718C" w:rsidRPr="004B718C" w:rsidRDefault="004B718C" w:rsidP="004B718C">
      <w:pPr>
        <w:widowControl/>
        <w:numPr>
          <w:ilvl w:val="0"/>
          <w:numId w:val="9"/>
        </w:numPr>
        <w:spacing w:before="100" w:beforeAutospacing="1" w:after="100"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lastRenderedPageBreak/>
        <w:t>启动定时任务：更新</w:t>
      </w:r>
      <w:proofErr w:type="spellStart"/>
      <w:r w:rsidRPr="004B718C">
        <w:rPr>
          <w:rFonts w:ascii="宋体" w:eastAsia="宋体" w:hAnsi="宋体" w:cs="宋体"/>
          <w:kern w:val="0"/>
          <w:sz w:val="24"/>
          <w:szCs w:val="24"/>
        </w:rPr>
        <w:t>namesrv</w:t>
      </w:r>
      <w:proofErr w:type="spellEnd"/>
      <w:r w:rsidRPr="004B718C">
        <w:rPr>
          <w:rFonts w:ascii="宋体" w:eastAsia="宋体" w:hAnsi="宋体" w:cs="宋体"/>
          <w:kern w:val="0"/>
          <w:sz w:val="24"/>
          <w:szCs w:val="24"/>
        </w:rPr>
        <w:t>地址、从</w:t>
      </w:r>
      <w:proofErr w:type="spellStart"/>
      <w:r w:rsidRPr="004B718C">
        <w:rPr>
          <w:rFonts w:ascii="宋体" w:eastAsia="宋体" w:hAnsi="宋体" w:cs="宋体"/>
          <w:kern w:val="0"/>
          <w:sz w:val="24"/>
          <w:szCs w:val="24"/>
        </w:rPr>
        <w:t>namsrv</w:t>
      </w:r>
      <w:proofErr w:type="spellEnd"/>
      <w:r w:rsidRPr="004B718C">
        <w:rPr>
          <w:rFonts w:ascii="宋体" w:eastAsia="宋体" w:hAnsi="宋体" w:cs="宋体"/>
          <w:kern w:val="0"/>
          <w:sz w:val="24"/>
          <w:szCs w:val="24"/>
        </w:rPr>
        <w:t>更新topic路由信息、清理已经挂掉的broker、向所有broker发送心跳...</w:t>
      </w:r>
    </w:p>
    <w:p w:rsidR="004B718C" w:rsidRPr="004B718C" w:rsidRDefault="004B718C" w:rsidP="004B718C">
      <w:pPr>
        <w:widowControl/>
        <w:numPr>
          <w:ilvl w:val="0"/>
          <w:numId w:val="9"/>
        </w:numPr>
        <w:spacing w:before="100" w:beforeAutospacing="1" w:afterAutospacing="1"/>
        <w:ind w:left="1440"/>
        <w:jc w:val="left"/>
        <w:rPr>
          <w:rFonts w:ascii="宋体" w:eastAsia="宋体" w:hAnsi="宋体" w:cs="宋体"/>
          <w:kern w:val="0"/>
          <w:sz w:val="24"/>
          <w:szCs w:val="24"/>
        </w:rPr>
      </w:pPr>
      <w:r w:rsidRPr="004B718C">
        <w:rPr>
          <w:rFonts w:ascii="宋体" w:eastAsia="宋体" w:hAnsi="宋体" w:cs="宋体"/>
          <w:kern w:val="0"/>
          <w:sz w:val="24"/>
          <w:szCs w:val="24"/>
        </w:rPr>
        <w:t>启动负载均衡的服务</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初始化完成后，开始发送消息，发送消息的主要代码如下：</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private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sendDefaultImpl</w:t>
      </w:r>
      <w:proofErr w:type="spellEnd"/>
      <w:r w:rsidRPr="004B718C">
        <w:rPr>
          <w:rFonts w:ascii="宋体" w:eastAsia="宋体" w:hAnsi="宋体" w:cs="宋体"/>
          <w:kern w:val="0"/>
          <w:sz w:val="24"/>
          <w:szCs w:val="24"/>
        </w:rPr>
        <w:t>(Message msg,......)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检查Producer的状态是否是RUNNING</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this.makeSureStateOK</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检查msg是否合法：是否为null、</w:t>
      </w:r>
      <w:proofErr w:type="spellStart"/>
      <w:r w:rsidRPr="004B718C">
        <w:rPr>
          <w:rFonts w:ascii="宋体" w:eastAsia="宋体" w:hAnsi="宋体" w:cs="宋体"/>
          <w:kern w:val="0"/>
          <w:sz w:val="24"/>
          <w:szCs w:val="24"/>
        </w:rPr>
        <w:t>topic,body</w:t>
      </w:r>
      <w:proofErr w:type="spellEnd"/>
      <w:r w:rsidRPr="004B718C">
        <w:rPr>
          <w:rFonts w:ascii="宋体" w:eastAsia="宋体" w:hAnsi="宋体" w:cs="宋体"/>
          <w:kern w:val="0"/>
          <w:sz w:val="24"/>
          <w:szCs w:val="24"/>
        </w:rPr>
        <w:t>是否为空、body是否超长</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Validators.checkMessage</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this.defaultMQProducer</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获取topic路由信息</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TopicPublishInfo</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topicPublishInfo</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this.tryToFindTopicPublishInfo</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msg.getTopic</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从路由信息中选择一个消息队列</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MessageQueue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topicPublishInfo.selectOneMessageQueue</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lastBrokerName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将消息发送到该队列上去</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this.sendKernelImpl</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mq</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communicationMode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sendCallback</w:t>
      </w:r>
      <w:proofErr w:type="spellEnd"/>
      <w:r w:rsidRPr="004B718C">
        <w:rPr>
          <w:rFonts w:ascii="宋体" w:eastAsia="宋体" w:hAnsi="宋体" w:cs="宋体"/>
          <w:kern w:val="0"/>
          <w:sz w:val="24"/>
          <w:szCs w:val="24"/>
        </w:rPr>
        <w:t>, timeout);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代码中需要关注的两个方法</w:t>
      </w:r>
      <w:proofErr w:type="spellStart"/>
      <w:r w:rsidRPr="004B718C">
        <w:rPr>
          <w:rFonts w:ascii="宋体" w:eastAsia="宋体" w:hAnsi="宋体" w:cs="宋体"/>
          <w:kern w:val="0"/>
          <w:sz w:val="24"/>
          <w:szCs w:val="24"/>
        </w:rPr>
        <w:t>tryToFindTopicPublishInfo</w:t>
      </w:r>
      <w:proofErr w:type="spellEnd"/>
      <w:r w:rsidRPr="004B718C">
        <w:rPr>
          <w:rFonts w:ascii="宋体" w:eastAsia="宋体" w:hAnsi="宋体" w:cs="宋体"/>
          <w:kern w:val="0"/>
          <w:sz w:val="24"/>
          <w:szCs w:val="24"/>
        </w:rPr>
        <w:t>和</w:t>
      </w:r>
      <w:proofErr w:type="spellStart"/>
      <w:r w:rsidRPr="004B718C">
        <w:rPr>
          <w:rFonts w:ascii="宋体" w:eastAsia="宋体" w:hAnsi="宋体" w:cs="宋体"/>
          <w:kern w:val="0"/>
          <w:sz w:val="24"/>
          <w:szCs w:val="24"/>
        </w:rPr>
        <w:t>selectOneMessageQueue</w:t>
      </w:r>
      <w:proofErr w:type="spellEnd"/>
      <w:r w:rsidRPr="004B718C">
        <w:rPr>
          <w:rFonts w:ascii="宋体" w:eastAsia="宋体" w:hAnsi="宋体" w:cs="宋体"/>
          <w:kern w:val="0"/>
          <w:sz w:val="24"/>
          <w:szCs w:val="24"/>
        </w:rPr>
        <w:t>。前面说过在producer初始化时，会启动定时任务获取路由信息并更新到本地缓存，所以</w:t>
      </w:r>
      <w:proofErr w:type="spellStart"/>
      <w:r w:rsidRPr="004B718C">
        <w:rPr>
          <w:rFonts w:ascii="宋体" w:eastAsia="宋体" w:hAnsi="宋体" w:cs="宋体"/>
          <w:kern w:val="0"/>
          <w:sz w:val="24"/>
          <w:szCs w:val="24"/>
        </w:rPr>
        <w:t>tryToFindTopicPublishInfo</w:t>
      </w:r>
      <w:proofErr w:type="spellEnd"/>
      <w:r w:rsidRPr="004B718C">
        <w:rPr>
          <w:rFonts w:ascii="宋体" w:eastAsia="宋体" w:hAnsi="宋体" w:cs="宋体"/>
          <w:kern w:val="0"/>
          <w:sz w:val="24"/>
          <w:szCs w:val="24"/>
        </w:rPr>
        <w:t>会首先从缓存中获取topic路由信息，如果没有获取到，则会自己去</w:t>
      </w:r>
      <w:proofErr w:type="spellStart"/>
      <w:r w:rsidRPr="004B718C">
        <w:rPr>
          <w:rFonts w:ascii="宋体" w:eastAsia="宋体" w:hAnsi="宋体" w:cs="宋体"/>
          <w:kern w:val="0"/>
          <w:sz w:val="24"/>
          <w:szCs w:val="24"/>
        </w:rPr>
        <w:t>namesrv</w:t>
      </w:r>
      <w:proofErr w:type="spellEnd"/>
      <w:r w:rsidRPr="004B718C">
        <w:rPr>
          <w:rFonts w:ascii="宋体" w:eastAsia="宋体" w:hAnsi="宋体" w:cs="宋体"/>
          <w:kern w:val="0"/>
          <w:sz w:val="24"/>
          <w:szCs w:val="24"/>
        </w:rPr>
        <w:t>获取路由信息。</w:t>
      </w:r>
      <w:proofErr w:type="spellStart"/>
      <w:r w:rsidRPr="004B718C">
        <w:rPr>
          <w:rFonts w:ascii="宋体" w:eastAsia="宋体" w:hAnsi="宋体" w:cs="宋体"/>
          <w:kern w:val="0"/>
          <w:sz w:val="24"/>
          <w:szCs w:val="24"/>
        </w:rPr>
        <w:t>selectOneMessageQueue</w:t>
      </w:r>
      <w:proofErr w:type="spellEnd"/>
      <w:r w:rsidRPr="004B718C">
        <w:rPr>
          <w:rFonts w:ascii="宋体" w:eastAsia="宋体" w:hAnsi="宋体" w:cs="宋体"/>
          <w:kern w:val="0"/>
          <w:sz w:val="24"/>
          <w:szCs w:val="24"/>
        </w:rPr>
        <w:t>方法通过轮询的方式，返回一个队列，以达到负载均衡的目的。</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如果Producer发送消息失败，会自动重试，重试的策略：</w:t>
      </w:r>
    </w:p>
    <w:p w:rsidR="004B718C" w:rsidRPr="004B718C" w:rsidRDefault="004B718C" w:rsidP="004B718C">
      <w:pPr>
        <w:widowControl/>
        <w:numPr>
          <w:ilvl w:val="0"/>
          <w:numId w:val="10"/>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重试次数 &lt; </w:t>
      </w:r>
      <w:proofErr w:type="spellStart"/>
      <w:r w:rsidRPr="004B718C">
        <w:rPr>
          <w:rFonts w:ascii="宋体" w:eastAsia="宋体" w:hAnsi="宋体" w:cs="宋体"/>
          <w:kern w:val="0"/>
          <w:sz w:val="24"/>
          <w:szCs w:val="24"/>
        </w:rPr>
        <w:t>retryTimesWhenSendFailed</w:t>
      </w:r>
      <w:proofErr w:type="spellEnd"/>
      <w:r w:rsidRPr="004B718C">
        <w:rPr>
          <w:rFonts w:ascii="宋体" w:eastAsia="宋体" w:hAnsi="宋体" w:cs="宋体"/>
          <w:kern w:val="0"/>
          <w:sz w:val="24"/>
          <w:szCs w:val="24"/>
        </w:rPr>
        <w:t>（可配置）</w:t>
      </w:r>
    </w:p>
    <w:p w:rsidR="004B718C" w:rsidRPr="004B718C" w:rsidRDefault="004B718C" w:rsidP="004B718C">
      <w:pPr>
        <w:widowControl/>
        <w:numPr>
          <w:ilvl w:val="0"/>
          <w:numId w:val="10"/>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总的耗时（包含重试n次的耗时） &lt; </w:t>
      </w:r>
      <w:proofErr w:type="spellStart"/>
      <w:r w:rsidRPr="004B718C">
        <w:rPr>
          <w:rFonts w:ascii="宋体" w:eastAsia="宋体" w:hAnsi="宋体" w:cs="宋体"/>
          <w:kern w:val="0"/>
          <w:sz w:val="24"/>
          <w:szCs w:val="24"/>
        </w:rPr>
        <w:t>sendMsgTimeout</w:t>
      </w:r>
      <w:proofErr w:type="spellEnd"/>
      <w:r w:rsidRPr="004B718C">
        <w:rPr>
          <w:rFonts w:ascii="宋体" w:eastAsia="宋体" w:hAnsi="宋体" w:cs="宋体"/>
          <w:kern w:val="0"/>
          <w:sz w:val="24"/>
          <w:szCs w:val="24"/>
        </w:rPr>
        <w:t>（发送消息时传入的参数）</w:t>
      </w:r>
    </w:p>
    <w:p w:rsidR="004B718C" w:rsidRPr="004B718C" w:rsidRDefault="004B718C" w:rsidP="004B718C">
      <w:pPr>
        <w:widowControl/>
        <w:numPr>
          <w:ilvl w:val="0"/>
          <w:numId w:val="10"/>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同时满足上面两个条件后，Producer会选择另外一个队列发送消息</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五、消息存储</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的消息存储是由consume queue和commit log配合完成的。</w:t>
      </w:r>
    </w:p>
    <w:p w:rsidR="004B718C" w:rsidRPr="004B718C" w:rsidRDefault="004B718C" w:rsidP="004B718C">
      <w:pPr>
        <w:widowControl/>
        <w:spacing w:before="100" w:beforeAutospacing="1" w:after="100" w:afterAutospacing="1"/>
        <w:jc w:val="left"/>
        <w:outlineLvl w:val="5"/>
        <w:rPr>
          <w:rFonts w:ascii="宋体" w:eastAsia="宋体" w:hAnsi="宋体" w:cs="宋体"/>
          <w:b/>
          <w:bCs/>
          <w:kern w:val="0"/>
          <w:sz w:val="15"/>
          <w:szCs w:val="15"/>
        </w:rPr>
      </w:pPr>
      <w:r w:rsidRPr="004B718C">
        <w:rPr>
          <w:rFonts w:ascii="宋体" w:eastAsia="宋体" w:hAnsi="宋体" w:cs="宋体"/>
          <w:b/>
          <w:bCs/>
          <w:kern w:val="0"/>
          <w:sz w:val="15"/>
          <w:szCs w:val="15"/>
        </w:rPr>
        <w:t>1、Consume Queue</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consume queue是消息的逻辑队列，相当于字典的目录，用来指定消息在物理文件commit log上的位置。</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lastRenderedPageBreak/>
        <w:t>我们可以在配置中指定</w:t>
      </w:r>
      <w:proofErr w:type="spellStart"/>
      <w:r w:rsidRPr="004B718C">
        <w:rPr>
          <w:rFonts w:ascii="宋体" w:eastAsia="宋体" w:hAnsi="宋体" w:cs="宋体"/>
          <w:kern w:val="0"/>
          <w:sz w:val="24"/>
          <w:szCs w:val="24"/>
        </w:rPr>
        <w:t>consumequeue</w:t>
      </w:r>
      <w:proofErr w:type="spellEnd"/>
      <w:r w:rsidRPr="004B718C">
        <w:rPr>
          <w:rFonts w:ascii="宋体" w:eastAsia="宋体" w:hAnsi="宋体" w:cs="宋体"/>
          <w:kern w:val="0"/>
          <w:sz w:val="24"/>
          <w:szCs w:val="24"/>
        </w:rPr>
        <w:t>与</w:t>
      </w:r>
      <w:proofErr w:type="spellStart"/>
      <w:r w:rsidRPr="004B718C">
        <w:rPr>
          <w:rFonts w:ascii="宋体" w:eastAsia="宋体" w:hAnsi="宋体" w:cs="宋体"/>
          <w:kern w:val="0"/>
          <w:sz w:val="24"/>
          <w:szCs w:val="24"/>
        </w:rPr>
        <w:t>commitlog</w:t>
      </w:r>
      <w:proofErr w:type="spellEnd"/>
      <w:r w:rsidRPr="004B718C">
        <w:rPr>
          <w:rFonts w:ascii="宋体" w:eastAsia="宋体" w:hAnsi="宋体" w:cs="宋体"/>
          <w:kern w:val="0"/>
          <w:sz w:val="24"/>
          <w:szCs w:val="24"/>
        </w:rPr>
        <w:t>存储的目录</w:t>
      </w:r>
      <w:r w:rsidRPr="004B718C">
        <w:rPr>
          <w:rFonts w:ascii="宋体" w:eastAsia="宋体" w:hAnsi="宋体" w:cs="宋体"/>
          <w:kern w:val="0"/>
          <w:sz w:val="24"/>
          <w:szCs w:val="24"/>
        </w:rPr>
        <w:br/>
        <w:t>每个topic下的每个queue都有一个对应的</w:t>
      </w:r>
      <w:proofErr w:type="spellStart"/>
      <w:r w:rsidRPr="004B718C">
        <w:rPr>
          <w:rFonts w:ascii="宋体" w:eastAsia="宋体" w:hAnsi="宋体" w:cs="宋体"/>
          <w:kern w:val="0"/>
          <w:sz w:val="24"/>
          <w:szCs w:val="24"/>
        </w:rPr>
        <w:t>consumequeue</w:t>
      </w:r>
      <w:proofErr w:type="spellEnd"/>
      <w:r w:rsidRPr="004B718C">
        <w:rPr>
          <w:rFonts w:ascii="宋体" w:eastAsia="宋体" w:hAnsi="宋体" w:cs="宋体"/>
          <w:kern w:val="0"/>
          <w:sz w:val="24"/>
          <w:szCs w:val="24"/>
        </w:rPr>
        <w:t>文件，比如：</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${rocketmq.home}/store/consumequeue/${topicName}/${queueId}/${fileName}</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Consume Queue文件组织，如图所示：</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1219D4A8" wp14:editId="0E42467F">
                <wp:extent cx="304800" cy="304800"/>
                <wp:effectExtent l="0" t="0" r="0" b="0"/>
                <wp:docPr id="6" name="AutoShape 13" descr="//upload-images.jianshu.io/upload_images/175724-d1b4318d77a96950.png?imageMogr2/auto-orient/strip%7CimageView2/2/w/2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D61A3" id="AutoShape 13" o:spid="_x0000_s1026" alt="//upload-images.jianshu.io/upload_images/175724-d1b4318d77a96950.png?imageMogr2/auto-orient/strip%7CimageView2/2/w/2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i+kICgoDAAA3BgAADgAAAAAAAAAAAAAAAAAuAgAAZHJzL2Uyb0RvYy54bWxQ&#10;SwECLQAUAAYACAAAACEATKDpLNgAAAADAQAADwAAAAAAAAAAAAAAAABkBQAAZHJzL2Rvd25yZXYu&#10;eG1sUEsFBgAAAAAEAAQA8wAAAGkGAAAAAA==&#10;" filled="f" stroked="f">
                <o:lock v:ext="edit" aspectratio="t"/>
                <w10:anchorlock/>
              </v:rect>
            </w:pict>
          </mc:Fallback>
        </mc:AlternateContent>
      </w:r>
      <w:r w:rsidRPr="004B718C">
        <w:drawing>
          <wp:inline distT="0" distB="0" distL="0" distR="0" wp14:anchorId="0FF595C1" wp14:editId="4673BE68">
            <wp:extent cx="2352675" cy="56959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569595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Consume Queue文件组织示意图</w:t>
      </w:r>
    </w:p>
    <w:p w:rsidR="004B718C" w:rsidRPr="004B718C" w:rsidRDefault="004B718C" w:rsidP="004B718C">
      <w:pPr>
        <w:widowControl/>
        <w:numPr>
          <w:ilvl w:val="0"/>
          <w:numId w:val="11"/>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根据topic和</w:t>
      </w:r>
      <w:proofErr w:type="spellStart"/>
      <w:r w:rsidRPr="004B718C">
        <w:rPr>
          <w:rFonts w:ascii="宋体" w:eastAsia="宋体" w:hAnsi="宋体" w:cs="宋体"/>
          <w:kern w:val="0"/>
          <w:sz w:val="24"/>
          <w:szCs w:val="24"/>
        </w:rPr>
        <w:t>queueId</w:t>
      </w:r>
      <w:proofErr w:type="spellEnd"/>
      <w:r w:rsidRPr="004B718C">
        <w:rPr>
          <w:rFonts w:ascii="宋体" w:eastAsia="宋体" w:hAnsi="宋体" w:cs="宋体"/>
          <w:kern w:val="0"/>
          <w:sz w:val="24"/>
          <w:szCs w:val="24"/>
        </w:rPr>
        <w:t>来组织文件，图中</w:t>
      </w:r>
      <w:proofErr w:type="spellStart"/>
      <w:r w:rsidRPr="004B718C">
        <w:rPr>
          <w:rFonts w:ascii="宋体" w:eastAsia="宋体" w:hAnsi="宋体" w:cs="宋体"/>
          <w:kern w:val="0"/>
          <w:sz w:val="24"/>
          <w:szCs w:val="24"/>
        </w:rPr>
        <w:t>TopicA</w:t>
      </w:r>
      <w:proofErr w:type="spellEnd"/>
      <w:r w:rsidRPr="004B718C">
        <w:rPr>
          <w:rFonts w:ascii="宋体" w:eastAsia="宋体" w:hAnsi="宋体" w:cs="宋体"/>
          <w:kern w:val="0"/>
          <w:sz w:val="24"/>
          <w:szCs w:val="24"/>
        </w:rPr>
        <w:t>有两个队列0,1，那么</w:t>
      </w:r>
      <w:proofErr w:type="spellStart"/>
      <w:r w:rsidRPr="004B718C">
        <w:rPr>
          <w:rFonts w:ascii="宋体" w:eastAsia="宋体" w:hAnsi="宋体" w:cs="宋体"/>
          <w:kern w:val="0"/>
          <w:sz w:val="24"/>
          <w:szCs w:val="24"/>
        </w:rPr>
        <w:t>TopicA</w:t>
      </w:r>
      <w:proofErr w:type="spellEnd"/>
      <w:r w:rsidRPr="004B718C">
        <w:rPr>
          <w:rFonts w:ascii="宋体" w:eastAsia="宋体" w:hAnsi="宋体" w:cs="宋体"/>
          <w:kern w:val="0"/>
          <w:sz w:val="24"/>
          <w:szCs w:val="24"/>
        </w:rPr>
        <w:t>和</w:t>
      </w:r>
      <w:proofErr w:type="spellStart"/>
      <w:r w:rsidRPr="004B718C">
        <w:rPr>
          <w:rFonts w:ascii="宋体" w:eastAsia="宋体" w:hAnsi="宋体" w:cs="宋体"/>
          <w:kern w:val="0"/>
          <w:sz w:val="24"/>
          <w:szCs w:val="24"/>
        </w:rPr>
        <w:t>QueueId</w:t>
      </w:r>
      <w:proofErr w:type="spellEnd"/>
      <w:r w:rsidRPr="004B718C">
        <w:rPr>
          <w:rFonts w:ascii="宋体" w:eastAsia="宋体" w:hAnsi="宋体" w:cs="宋体"/>
          <w:kern w:val="0"/>
          <w:sz w:val="24"/>
          <w:szCs w:val="24"/>
        </w:rPr>
        <w:t>=0组成一个</w:t>
      </w:r>
      <w:proofErr w:type="spellStart"/>
      <w:r w:rsidRPr="004B718C">
        <w:rPr>
          <w:rFonts w:ascii="宋体" w:eastAsia="宋体" w:hAnsi="宋体" w:cs="宋体"/>
          <w:kern w:val="0"/>
          <w:sz w:val="24"/>
          <w:szCs w:val="24"/>
        </w:rPr>
        <w:t>ConsumeQueue</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TopicA</w:t>
      </w:r>
      <w:proofErr w:type="spellEnd"/>
      <w:r w:rsidRPr="004B718C">
        <w:rPr>
          <w:rFonts w:ascii="宋体" w:eastAsia="宋体" w:hAnsi="宋体" w:cs="宋体"/>
          <w:kern w:val="0"/>
          <w:sz w:val="24"/>
          <w:szCs w:val="24"/>
        </w:rPr>
        <w:t>和</w:t>
      </w:r>
      <w:proofErr w:type="spellStart"/>
      <w:r w:rsidRPr="004B718C">
        <w:rPr>
          <w:rFonts w:ascii="宋体" w:eastAsia="宋体" w:hAnsi="宋体" w:cs="宋体"/>
          <w:kern w:val="0"/>
          <w:sz w:val="24"/>
          <w:szCs w:val="24"/>
        </w:rPr>
        <w:t>QueueId</w:t>
      </w:r>
      <w:proofErr w:type="spellEnd"/>
      <w:r w:rsidRPr="004B718C">
        <w:rPr>
          <w:rFonts w:ascii="宋体" w:eastAsia="宋体" w:hAnsi="宋体" w:cs="宋体"/>
          <w:kern w:val="0"/>
          <w:sz w:val="24"/>
          <w:szCs w:val="24"/>
        </w:rPr>
        <w:t>=1组成另一个</w:t>
      </w:r>
      <w:proofErr w:type="spellStart"/>
      <w:r w:rsidRPr="004B718C">
        <w:rPr>
          <w:rFonts w:ascii="宋体" w:eastAsia="宋体" w:hAnsi="宋体" w:cs="宋体"/>
          <w:kern w:val="0"/>
          <w:sz w:val="24"/>
          <w:szCs w:val="24"/>
        </w:rPr>
        <w:t>ConsumeQueue</w:t>
      </w:r>
      <w:proofErr w:type="spellEnd"/>
      <w:r w:rsidRPr="004B718C">
        <w:rPr>
          <w:rFonts w:ascii="宋体" w:eastAsia="宋体" w:hAnsi="宋体" w:cs="宋体"/>
          <w:kern w:val="0"/>
          <w:sz w:val="24"/>
          <w:szCs w:val="24"/>
        </w:rPr>
        <w:t>。</w:t>
      </w:r>
    </w:p>
    <w:p w:rsidR="004B718C" w:rsidRPr="004B718C" w:rsidRDefault="004B718C" w:rsidP="004B718C">
      <w:pPr>
        <w:widowControl/>
        <w:numPr>
          <w:ilvl w:val="0"/>
          <w:numId w:val="11"/>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按照消费端的</w:t>
      </w:r>
      <w:proofErr w:type="spellStart"/>
      <w:r w:rsidRPr="004B718C">
        <w:rPr>
          <w:rFonts w:ascii="宋体" w:eastAsia="宋体" w:hAnsi="宋体" w:cs="宋体"/>
          <w:kern w:val="0"/>
          <w:sz w:val="24"/>
          <w:szCs w:val="24"/>
        </w:rPr>
        <w:t>GroupName</w:t>
      </w:r>
      <w:proofErr w:type="spellEnd"/>
      <w:r w:rsidRPr="004B718C">
        <w:rPr>
          <w:rFonts w:ascii="宋体" w:eastAsia="宋体" w:hAnsi="宋体" w:cs="宋体"/>
          <w:kern w:val="0"/>
          <w:sz w:val="24"/>
          <w:szCs w:val="24"/>
        </w:rPr>
        <w:t>来分组重试队列，如果消费端消费失败，消息将被发往重试队列中，比如图中的%</w:t>
      </w:r>
      <w:proofErr w:type="spellStart"/>
      <w:r w:rsidRPr="004B718C">
        <w:rPr>
          <w:rFonts w:ascii="宋体" w:eastAsia="宋体" w:hAnsi="宋体" w:cs="宋体"/>
          <w:kern w:val="0"/>
          <w:sz w:val="24"/>
          <w:szCs w:val="24"/>
        </w:rPr>
        <w:t>RETRY%ConsumerGroupA</w:t>
      </w:r>
      <w:proofErr w:type="spellEnd"/>
      <w:r w:rsidRPr="004B718C">
        <w:rPr>
          <w:rFonts w:ascii="宋体" w:eastAsia="宋体" w:hAnsi="宋体" w:cs="宋体"/>
          <w:kern w:val="0"/>
          <w:sz w:val="24"/>
          <w:szCs w:val="24"/>
        </w:rPr>
        <w:t>。</w:t>
      </w:r>
    </w:p>
    <w:p w:rsidR="004B718C" w:rsidRPr="004B718C" w:rsidRDefault="004B718C" w:rsidP="004B718C">
      <w:pPr>
        <w:widowControl/>
        <w:numPr>
          <w:ilvl w:val="0"/>
          <w:numId w:val="11"/>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lastRenderedPageBreak/>
        <w:t>按照消费端的</w:t>
      </w:r>
      <w:proofErr w:type="spellStart"/>
      <w:r w:rsidRPr="004B718C">
        <w:rPr>
          <w:rFonts w:ascii="宋体" w:eastAsia="宋体" w:hAnsi="宋体" w:cs="宋体"/>
          <w:kern w:val="0"/>
          <w:sz w:val="24"/>
          <w:szCs w:val="24"/>
        </w:rPr>
        <w:t>GroupName</w:t>
      </w:r>
      <w:proofErr w:type="spellEnd"/>
      <w:r w:rsidRPr="004B718C">
        <w:rPr>
          <w:rFonts w:ascii="宋体" w:eastAsia="宋体" w:hAnsi="宋体" w:cs="宋体"/>
          <w:kern w:val="0"/>
          <w:sz w:val="24"/>
          <w:szCs w:val="24"/>
        </w:rPr>
        <w:t>来分组死信队列，如果消费端消费失败，并重试指定次数后，仍然失败，则发往死信队列，比如图中的%</w:t>
      </w:r>
      <w:proofErr w:type="spellStart"/>
      <w:r w:rsidRPr="004B718C">
        <w:rPr>
          <w:rFonts w:ascii="宋体" w:eastAsia="宋体" w:hAnsi="宋体" w:cs="宋体"/>
          <w:kern w:val="0"/>
          <w:sz w:val="24"/>
          <w:szCs w:val="24"/>
        </w:rPr>
        <w:t>DLQ%ConsumerGroupA</w:t>
      </w:r>
      <w:proofErr w:type="spellEnd"/>
      <w:r w:rsidRPr="004B718C">
        <w:rPr>
          <w:rFonts w:ascii="宋体" w:eastAsia="宋体" w:hAnsi="宋体" w:cs="宋体"/>
          <w:kern w:val="0"/>
          <w:sz w:val="24"/>
          <w:szCs w:val="24"/>
        </w:rPr>
        <w:t>。</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死信队列（Dead Letter Queue）一般用于存放由于某种原因无法传递的消息，比如处理失败或者已经过期的消息。</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Consume Queue中存储单元是一个20字节定长的二进制数据，顺序写顺序读，如下图所示：</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mc:AlternateContent>
          <mc:Choice Requires="wps">
            <w:drawing>
              <wp:inline distT="0" distB="0" distL="0" distR="0" wp14:anchorId="03FFE7CF" wp14:editId="3A575F60">
                <wp:extent cx="304800" cy="304800"/>
                <wp:effectExtent l="0" t="0" r="0" b="0"/>
                <wp:docPr id="5" name="AutoShape 14" descr="//upload-images.jianshu.io/upload_images/175724-7212acc81b91c086.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3BFAE" id="AutoShape 14" o:spid="_x0000_s1026" alt="//upload-images.jianshu.io/upload_images/175724-7212acc81b91c086.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vbI7gcDAAA3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4B718C">
        <w:drawing>
          <wp:inline distT="0" distB="0" distL="0" distR="0" wp14:anchorId="27DCCE19" wp14:editId="1B87B6D2">
            <wp:extent cx="5274310" cy="9340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3408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proofErr w:type="spellStart"/>
      <w:r w:rsidRPr="004B718C">
        <w:rPr>
          <w:rFonts w:ascii="宋体" w:eastAsia="宋体" w:hAnsi="宋体" w:cs="宋体"/>
          <w:kern w:val="0"/>
          <w:sz w:val="24"/>
          <w:szCs w:val="24"/>
        </w:rPr>
        <w:t>consumequeue</w:t>
      </w:r>
      <w:proofErr w:type="spellEnd"/>
      <w:r w:rsidRPr="004B718C">
        <w:rPr>
          <w:rFonts w:ascii="宋体" w:eastAsia="宋体" w:hAnsi="宋体" w:cs="宋体"/>
          <w:kern w:val="0"/>
          <w:sz w:val="24"/>
          <w:szCs w:val="24"/>
        </w:rPr>
        <w:t>文件存储单元格式</w:t>
      </w:r>
    </w:p>
    <w:p w:rsidR="004B718C" w:rsidRPr="004B718C" w:rsidRDefault="004B718C" w:rsidP="004B718C">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CommitLog</w:t>
      </w:r>
      <w:proofErr w:type="spellEnd"/>
      <w:r w:rsidRPr="004B718C">
        <w:rPr>
          <w:rFonts w:ascii="宋体" w:eastAsia="宋体" w:hAnsi="宋体" w:cs="宋体"/>
          <w:kern w:val="0"/>
          <w:sz w:val="24"/>
          <w:szCs w:val="24"/>
        </w:rPr>
        <w:t xml:space="preserve"> Offset是指这条消息在Commit Log文件中的实际偏移量</w:t>
      </w:r>
    </w:p>
    <w:p w:rsidR="004B718C" w:rsidRPr="004B718C" w:rsidRDefault="004B718C" w:rsidP="004B718C">
      <w:pPr>
        <w:widowControl/>
        <w:numPr>
          <w:ilvl w:val="0"/>
          <w:numId w:val="12"/>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Size存储中消息的大小</w:t>
      </w:r>
    </w:p>
    <w:p w:rsidR="004B718C" w:rsidRPr="004B718C" w:rsidRDefault="004B718C" w:rsidP="004B718C">
      <w:pPr>
        <w:widowControl/>
        <w:numPr>
          <w:ilvl w:val="0"/>
          <w:numId w:val="12"/>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Message Tag </w:t>
      </w:r>
      <w:proofErr w:type="spellStart"/>
      <w:r w:rsidRPr="004B718C">
        <w:rPr>
          <w:rFonts w:ascii="宋体" w:eastAsia="宋体" w:hAnsi="宋体" w:cs="宋体"/>
          <w:kern w:val="0"/>
          <w:sz w:val="24"/>
          <w:szCs w:val="24"/>
        </w:rPr>
        <w:t>HashCode</w:t>
      </w:r>
      <w:proofErr w:type="spellEnd"/>
      <w:r w:rsidRPr="004B718C">
        <w:rPr>
          <w:rFonts w:ascii="宋体" w:eastAsia="宋体" w:hAnsi="宋体" w:cs="宋体"/>
          <w:kern w:val="0"/>
          <w:sz w:val="24"/>
          <w:szCs w:val="24"/>
        </w:rPr>
        <w:t>存储消息的Tag的哈希值：主要用于订阅时消息过滤（订阅时如果指定了Tag，会根据</w:t>
      </w:r>
      <w:proofErr w:type="spellStart"/>
      <w:r w:rsidRPr="004B718C">
        <w:rPr>
          <w:rFonts w:ascii="宋体" w:eastAsia="宋体" w:hAnsi="宋体" w:cs="宋体"/>
          <w:kern w:val="0"/>
          <w:sz w:val="24"/>
          <w:szCs w:val="24"/>
        </w:rPr>
        <w:t>HashCode</w:t>
      </w:r>
      <w:proofErr w:type="spellEnd"/>
      <w:r w:rsidRPr="004B718C">
        <w:rPr>
          <w:rFonts w:ascii="宋体" w:eastAsia="宋体" w:hAnsi="宋体" w:cs="宋体"/>
          <w:kern w:val="0"/>
          <w:sz w:val="24"/>
          <w:szCs w:val="24"/>
        </w:rPr>
        <w:t>来快速查找到订阅的消息）</w:t>
      </w:r>
    </w:p>
    <w:p w:rsidR="004B718C" w:rsidRPr="004B718C" w:rsidRDefault="004B718C" w:rsidP="004B718C">
      <w:pPr>
        <w:widowControl/>
        <w:spacing w:before="100" w:beforeAutospacing="1" w:after="100" w:afterAutospacing="1"/>
        <w:jc w:val="left"/>
        <w:outlineLvl w:val="5"/>
        <w:rPr>
          <w:rFonts w:ascii="宋体" w:eastAsia="宋体" w:hAnsi="宋体" w:cs="宋体"/>
          <w:b/>
          <w:bCs/>
          <w:kern w:val="0"/>
          <w:sz w:val="15"/>
          <w:szCs w:val="15"/>
        </w:rPr>
      </w:pPr>
      <w:r w:rsidRPr="004B718C">
        <w:rPr>
          <w:rFonts w:ascii="宋体" w:eastAsia="宋体" w:hAnsi="宋体" w:cs="宋体"/>
          <w:b/>
          <w:bCs/>
          <w:kern w:val="0"/>
          <w:sz w:val="15"/>
          <w:szCs w:val="15"/>
        </w:rPr>
        <w:t>2、Commit Log</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CommitLog</w:t>
      </w:r>
      <w:proofErr w:type="spellEnd"/>
      <w:r w:rsidRPr="004B718C">
        <w:rPr>
          <w:rFonts w:ascii="宋体" w:eastAsia="宋体" w:hAnsi="宋体" w:cs="宋体"/>
          <w:kern w:val="0"/>
          <w:sz w:val="24"/>
          <w:szCs w:val="24"/>
        </w:rPr>
        <w:t>：消息存放的物理文件，每台broker上的</w:t>
      </w:r>
      <w:proofErr w:type="spellStart"/>
      <w:r w:rsidRPr="004B718C">
        <w:rPr>
          <w:rFonts w:ascii="宋体" w:eastAsia="宋体" w:hAnsi="宋体" w:cs="宋体"/>
          <w:kern w:val="0"/>
          <w:sz w:val="24"/>
          <w:szCs w:val="24"/>
        </w:rPr>
        <w:t>commitlog</w:t>
      </w:r>
      <w:proofErr w:type="spellEnd"/>
      <w:r w:rsidRPr="004B718C">
        <w:rPr>
          <w:rFonts w:ascii="宋体" w:eastAsia="宋体" w:hAnsi="宋体" w:cs="宋体"/>
          <w:kern w:val="0"/>
          <w:sz w:val="24"/>
          <w:szCs w:val="24"/>
        </w:rPr>
        <w:t>被本机所有的queue共享，不做任何区分。</w:t>
      </w:r>
      <w:r w:rsidRPr="004B718C">
        <w:rPr>
          <w:rFonts w:ascii="宋体" w:eastAsia="宋体" w:hAnsi="宋体" w:cs="宋体"/>
          <w:kern w:val="0"/>
          <w:sz w:val="24"/>
          <w:szCs w:val="24"/>
        </w:rPr>
        <w:br/>
        <w:t>文件的默认位置如下，仍然可通过配置文件修改：</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user.home</w:t>
      </w:r>
      <w:proofErr w:type="spellEnd"/>
      <w:r w:rsidRPr="004B718C">
        <w:rPr>
          <w:rFonts w:ascii="宋体" w:eastAsia="宋体" w:hAnsi="宋体" w:cs="宋体"/>
          <w:kern w:val="0"/>
          <w:sz w:val="24"/>
          <w:szCs w:val="24"/>
        </w:rPr>
        <w:t>} \store\${</w:t>
      </w:r>
      <w:proofErr w:type="spellStart"/>
      <w:r w:rsidRPr="004B718C">
        <w:rPr>
          <w:rFonts w:ascii="宋体" w:eastAsia="宋体" w:hAnsi="宋体" w:cs="宋体"/>
          <w:kern w:val="0"/>
          <w:sz w:val="24"/>
          <w:szCs w:val="24"/>
        </w:rPr>
        <w:t>commitlog</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fileName</w:t>
      </w:r>
      <w:proofErr w:type="spellEnd"/>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CommitLog</w:t>
      </w:r>
      <w:proofErr w:type="spellEnd"/>
      <w:r w:rsidRPr="004B718C">
        <w:rPr>
          <w:rFonts w:ascii="宋体" w:eastAsia="宋体" w:hAnsi="宋体" w:cs="宋体"/>
          <w:kern w:val="0"/>
          <w:sz w:val="24"/>
          <w:szCs w:val="24"/>
        </w:rPr>
        <w:t>的消息存储单元长度不固定，文件顺序写，随机读。消息的存储结构如下表所示，按照编号顺序以及编号对应的内容依次存储。</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0B6C9B36" wp14:editId="2A7F0769">
                <wp:extent cx="304800" cy="304800"/>
                <wp:effectExtent l="0" t="0" r="0" b="0"/>
                <wp:docPr id="4" name="AutoShape 15" descr="//upload-images.jianshu.io/upload_images/175724-96ed677eb504abfe.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87215" id="AutoShape 15" o:spid="_x0000_s1026" alt="//upload-images.jianshu.io/upload_images/175724-96ed677eb504abfe.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lN4ZAQDAAA3BgAADgAAAAAAAAAAAAAAAAAuAgAAZHJzL2Uyb0RvYy54bWxQSwECLQAU&#10;AAYACAAAACEATKDpLNgAAAADAQAADwAAAAAAAAAAAAAAAABeBQAAZHJzL2Rvd25yZXYueG1sUEsF&#10;BgAAAAAEAAQA8wAAAGMGAAAAAA==&#10;" filled="f" stroked="f">
                <o:lock v:ext="edit" aspectratio="t"/>
                <w10:anchorlock/>
              </v:rect>
            </w:pict>
          </mc:Fallback>
        </mc:AlternateContent>
      </w:r>
      <w:r w:rsidR="003A5259" w:rsidRPr="003A5259">
        <w:drawing>
          <wp:inline distT="0" distB="0" distL="0" distR="0" wp14:anchorId="5D63BF09" wp14:editId="295420EF">
            <wp:extent cx="5274310" cy="3405505"/>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0550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Commit Log存储单元结构图</w:t>
      </w:r>
    </w:p>
    <w:p w:rsidR="004B718C" w:rsidRPr="004B718C" w:rsidRDefault="004B718C" w:rsidP="004B718C">
      <w:pPr>
        <w:widowControl/>
        <w:spacing w:before="100" w:beforeAutospacing="1" w:after="100" w:afterAutospacing="1"/>
        <w:jc w:val="left"/>
        <w:outlineLvl w:val="5"/>
        <w:rPr>
          <w:rFonts w:ascii="宋体" w:eastAsia="宋体" w:hAnsi="宋体" w:cs="宋体"/>
          <w:b/>
          <w:bCs/>
          <w:kern w:val="0"/>
          <w:sz w:val="15"/>
          <w:szCs w:val="15"/>
        </w:rPr>
      </w:pPr>
      <w:r w:rsidRPr="004B718C">
        <w:rPr>
          <w:rFonts w:ascii="宋体" w:eastAsia="宋体" w:hAnsi="宋体" w:cs="宋体"/>
          <w:b/>
          <w:bCs/>
          <w:kern w:val="0"/>
          <w:sz w:val="15"/>
          <w:szCs w:val="15"/>
        </w:rPr>
        <w:t>3、消息存储实现</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消息存储实现，比较复杂，也值得大家深入了解，后面会单独成文来分析(目前正在收集素材)，这小节只以代码说明一下具体的流程。</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Set the storage time</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msg.setStoreTimestamp</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System.currentTimeMillis</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Set the message body </w:t>
      </w:r>
      <w:proofErr w:type="spellStart"/>
      <w:r w:rsidRPr="004B718C">
        <w:rPr>
          <w:rFonts w:ascii="宋体" w:eastAsia="宋体" w:hAnsi="宋体" w:cs="宋体"/>
          <w:kern w:val="0"/>
          <w:sz w:val="24"/>
          <w:szCs w:val="24"/>
        </w:rPr>
        <w:t>BODY</w:t>
      </w:r>
      <w:proofErr w:type="spellEnd"/>
      <w:r w:rsidRPr="004B718C">
        <w:rPr>
          <w:rFonts w:ascii="宋体" w:eastAsia="宋体" w:hAnsi="宋体" w:cs="宋体"/>
          <w:kern w:val="0"/>
          <w:sz w:val="24"/>
          <w:szCs w:val="24"/>
        </w:rPr>
        <w:t xml:space="preserve"> CRC (consider the most appropriate setting</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msg.setBodyCRC</w:t>
      </w:r>
      <w:proofErr w:type="spellEnd"/>
      <w:r w:rsidRPr="004B718C">
        <w:rPr>
          <w:rFonts w:ascii="宋体" w:eastAsia="宋体" w:hAnsi="宋体" w:cs="宋体"/>
          <w:kern w:val="0"/>
          <w:sz w:val="24"/>
          <w:szCs w:val="24"/>
        </w:rPr>
        <w:t>(UtilAll.crc32(</w:t>
      </w:r>
      <w:proofErr w:type="spellStart"/>
      <w:r w:rsidRPr="004B718C">
        <w:rPr>
          <w:rFonts w:ascii="宋体" w:eastAsia="宋体" w:hAnsi="宋体" w:cs="宋体"/>
          <w:kern w:val="0"/>
          <w:sz w:val="24"/>
          <w:szCs w:val="24"/>
        </w:rPr>
        <w:t>msg.getBody</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4B718C">
        <w:rPr>
          <w:rFonts w:ascii="宋体" w:eastAsia="宋体" w:hAnsi="宋体" w:cs="宋体"/>
          <w:kern w:val="0"/>
          <w:sz w:val="24"/>
          <w:szCs w:val="24"/>
        </w:rPr>
        <w:t>StoreStatsService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storeStatsService</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this.defaultMessageStore.getStoreStatsService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synchronized (this)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long </w:t>
      </w:r>
      <w:proofErr w:type="spellStart"/>
      <w:r w:rsidRPr="004B718C">
        <w:rPr>
          <w:rFonts w:ascii="宋体" w:eastAsia="宋体" w:hAnsi="宋体" w:cs="宋体"/>
          <w:kern w:val="0"/>
          <w:sz w:val="24"/>
          <w:szCs w:val="24"/>
        </w:rPr>
        <w:t>beginLockTimestamp</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this.defaultMessageStore.getSystemClock</w:t>
      </w:r>
      <w:proofErr w:type="spellEnd"/>
      <w:r w:rsidRPr="004B718C">
        <w:rPr>
          <w:rFonts w:ascii="宋体" w:eastAsia="宋体" w:hAnsi="宋体" w:cs="宋体"/>
          <w:kern w:val="0"/>
          <w:sz w:val="24"/>
          <w:szCs w:val="24"/>
        </w:rPr>
        <w:t>().now();</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Here settings are stored timestamp, in order to ensure an orderly global</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msg.setStoreTimestamp</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beginLockTimestamp</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MapedFile</w:t>
      </w:r>
      <w:proofErr w:type="spellEnd"/>
      <w:r w:rsidRPr="004B718C">
        <w:rPr>
          <w:rFonts w:ascii="宋体" w:eastAsia="宋体" w:hAnsi="宋体" w:cs="宋体"/>
          <w:kern w:val="0"/>
          <w:sz w:val="24"/>
          <w:szCs w:val="24"/>
        </w:rPr>
        <w:t>：操作物理文件在内存中的映射以及将内存数据持久化到物理文件中</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MapedFile</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mapedFile</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this.mapedFileQueue.getLastMapedFile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将Message追加到文件</w:t>
      </w:r>
      <w:proofErr w:type="spellStart"/>
      <w:r w:rsidRPr="004B718C">
        <w:rPr>
          <w:rFonts w:ascii="宋体" w:eastAsia="宋体" w:hAnsi="宋体" w:cs="宋体"/>
          <w:kern w:val="0"/>
          <w:sz w:val="24"/>
          <w:szCs w:val="24"/>
        </w:rPr>
        <w:t>commitlog</w:t>
      </w:r>
      <w:proofErr w:type="spellEnd"/>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result = </w:t>
      </w:r>
      <w:proofErr w:type="spellStart"/>
      <w:r w:rsidRPr="004B718C">
        <w:rPr>
          <w:rFonts w:ascii="宋体" w:eastAsia="宋体" w:hAnsi="宋体" w:cs="宋体"/>
          <w:kern w:val="0"/>
          <w:sz w:val="24"/>
          <w:szCs w:val="24"/>
        </w:rPr>
        <w:t>mapedFile.appendMessage</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this.appendMessageCallback</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switch (</w:t>
      </w:r>
      <w:proofErr w:type="spellStart"/>
      <w:r w:rsidRPr="004B718C">
        <w:rPr>
          <w:rFonts w:ascii="宋体" w:eastAsia="宋体" w:hAnsi="宋体" w:cs="宋体"/>
          <w:kern w:val="0"/>
          <w:sz w:val="24"/>
          <w:szCs w:val="24"/>
        </w:rPr>
        <w:t>result.getStatus</w:t>
      </w:r>
      <w:proofErr w:type="spellEnd"/>
      <w:r w:rsidRPr="004B718C">
        <w:rPr>
          <w:rFonts w:ascii="宋体" w:eastAsia="宋体" w:hAnsi="宋体" w:cs="宋体"/>
          <w:kern w:val="0"/>
          <w:sz w:val="24"/>
          <w:szCs w:val="24"/>
        </w:rPr>
        <w:t>())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lastRenderedPageBreak/>
        <w:t xml:space="preserve">    case </w:t>
      </w:r>
      <w:proofErr w:type="spellStart"/>
      <w:r w:rsidRPr="004B718C">
        <w:rPr>
          <w:rFonts w:ascii="宋体" w:eastAsia="宋体" w:hAnsi="宋体" w:cs="宋体"/>
          <w:kern w:val="0"/>
          <w:sz w:val="24"/>
          <w:szCs w:val="24"/>
        </w:rPr>
        <w:t>PUT_OK:break</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case END_OF_FILE:</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Create a new file, re-write the message</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mapedFile</w:t>
      </w:r>
      <w:proofErr w:type="spellEnd"/>
      <w:r w:rsidRPr="004B718C">
        <w:rPr>
          <w:rFonts w:ascii="宋体" w:eastAsia="宋体" w:hAnsi="宋体" w:cs="宋体"/>
          <w:kern w:val="0"/>
          <w:sz w:val="24"/>
          <w:szCs w:val="24"/>
        </w:rPr>
        <w:t xml:space="preserve"> = </w:t>
      </w:r>
      <w:proofErr w:type="spellStart"/>
      <w:r w:rsidRPr="004B718C">
        <w:rPr>
          <w:rFonts w:ascii="宋体" w:eastAsia="宋体" w:hAnsi="宋体" w:cs="宋体"/>
          <w:kern w:val="0"/>
          <w:sz w:val="24"/>
          <w:szCs w:val="24"/>
        </w:rPr>
        <w:t>this.mapedFileQueue.getLastMapedFile</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result = </w:t>
      </w:r>
      <w:proofErr w:type="spellStart"/>
      <w:r w:rsidRPr="004B718C">
        <w:rPr>
          <w:rFonts w:ascii="宋体" w:eastAsia="宋体" w:hAnsi="宋体" w:cs="宋体"/>
          <w:kern w:val="0"/>
          <w:sz w:val="24"/>
          <w:szCs w:val="24"/>
        </w:rPr>
        <w:t>mapedFile.appendMessage</w:t>
      </w:r>
      <w:proofErr w:type="spellEnd"/>
      <w:r w:rsidRPr="004B718C">
        <w:rPr>
          <w:rFonts w:ascii="宋体" w:eastAsia="宋体" w:hAnsi="宋体" w:cs="宋体"/>
          <w:kern w:val="0"/>
          <w:sz w:val="24"/>
          <w:szCs w:val="24"/>
        </w:rPr>
        <w:t xml:space="preserve">(msg, </w:t>
      </w:r>
      <w:proofErr w:type="spellStart"/>
      <w:r w:rsidRPr="004B718C">
        <w:rPr>
          <w:rFonts w:ascii="宋体" w:eastAsia="宋体" w:hAnsi="宋体" w:cs="宋体"/>
          <w:kern w:val="0"/>
          <w:sz w:val="24"/>
          <w:szCs w:val="24"/>
        </w:rPr>
        <w:t>this.appendMessageCallback</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break;</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DispatchRequest</w:t>
      </w:r>
      <w:proofErr w:type="spellEnd"/>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dispatchRequest</w:t>
      </w:r>
      <w:proofErr w:type="spellEnd"/>
      <w:r w:rsidRPr="004B718C">
        <w:rPr>
          <w:rFonts w:ascii="宋体" w:eastAsia="宋体" w:hAnsi="宋体" w:cs="宋体"/>
          <w:kern w:val="0"/>
          <w:sz w:val="24"/>
          <w:szCs w:val="24"/>
        </w:rPr>
        <w:t xml:space="preserve"> = new </w:t>
      </w:r>
      <w:proofErr w:type="spellStart"/>
      <w:r w:rsidRPr="004B718C">
        <w:rPr>
          <w:rFonts w:ascii="宋体" w:eastAsia="宋体" w:hAnsi="宋体" w:cs="宋体"/>
          <w:kern w:val="0"/>
          <w:sz w:val="24"/>
          <w:szCs w:val="24"/>
        </w:rPr>
        <w:t>DispatchRequest</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topic,// 1</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queueId</w:t>
      </w:r>
      <w:proofErr w:type="spellEnd"/>
      <w:r w:rsidRPr="004B718C">
        <w:rPr>
          <w:rFonts w:ascii="宋体" w:eastAsia="宋体" w:hAnsi="宋体" w:cs="宋体"/>
          <w:kern w:val="0"/>
          <w:sz w:val="24"/>
          <w:szCs w:val="24"/>
        </w:rPr>
        <w:t>,// 2</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result.getWroteOffset</w:t>
      </w:r>
      <w:proofErr w:type="spellEnd"/>
      <w:r w:rsidRPr="004B718C">
        <w:rPr>
          <w:rFonts w:ascii="宋体" w:eastAsia="宋体" w:hAnsi="宋体" w:cs="宋体"/>
          <w:kern w:val="0"/>
          <w:sz w:val="24"/>
          <w:szCs w:val="24"/>
        </w:rPr>
        <w:t>(),// 3</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result.getWroteBytes</w:t>
      </w:r>
      <w:proofErr w:type="spellEnd"/>
      <w:r w:rsidRPr="004B718C">
        <w:rPr>
          <w:rFonts w:ascii="宋体" w:eastAsia="宋体" w:hAnsi="宋体" w:cs="宋体"/>
          <w:kern w:val="0"/>
          <w:sz w:val="24"/>
          <w:szCs w:val="24"/>
        </w:rPr>
        <w:t>(),// 4</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tagsCode</w:t>
      </w:r>
      <w:proofErr w:type="spellEnd"/>
      <w:r w:rsidRPr="004B718C">
        <w:rPr>
          <w:rFonts w:ascii="宋体" w:eastAsia="宋体" w:hAnsi="宋体" w:cs="宋体"/>
          <w:kern w:val="0"/>
          <w:sz w:val="24"/>
          <w:szCs w:val="24"/>
        </w:rPr>
        <w:t>,// 5</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msg.getStoreTimestamp</w:t>
      </w:r>
      <w:proofErr w:type="spellEnd"/>
      <w:r w:rsidRPr="004B718C">
        <w:rPr>
          <w:rFonts w:ascii="宋体" w:eastAsia="宋体" w:hAnsi="宋体" w:cs="宋体"/>
          <w:kern w:val="0"/>
          <w:sz w:val="24"/>
          <w:szCs w:val="24"/>
        </w:rPr>
        <w:t>(),// 6</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result.getLogicsOffset</w:t>
      </w:r>
      <w:proofErr w:type="spellEnd"/>
      <w:r w:rsidRPr="004B718C">
        <w:rPr>
          <w:rFonts w:ascii="宋体" w:eastAsia="宋体" w:hAnsi="宋体" w:cs="宋体"/>
          <w:kern w:val="0"/>
          <w:sz w:val="24"/>
          <w:szCs w:val="24"/>
        </w:rPr>
        <w:t>(),// 7</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msg.getKeys</w:t>
      </w:r>
      <w:proofErr w:type="spellEnd"/>
      <w:r w:rsidRPr="004B718C">
        <w:rPr>
          <w:rFonts w:ascii="宋体" w:eastAsia="宋体" w:hAnsi="宋体" w:cs="宋体"/>
          <w:kern w:val="0"/>
          <w:sz w:val="24"/>
          <w:szCs w:val="24"/>
        </w:rPr>
        <w:t>(),// 8</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Transaction</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msg.getSysFlag</w:t>
      </w:r>
      <w:proofErr w:type="spellEnd"/>
      <w:r w:rsidRPr="004B718C">
        <w:rPr>
          <w:rFonts w:ascii="宋体" w:eastAsia="宋体" w:hAnsi="宋体" w:cs="宋体"/>
          <w:kern w:val="0"/>
          <w:sz w:val="24"/>
          <w:szCs w:val="24"/>
        </w:rPr>
        <w:t>(),// 9</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msg.getPreparedTransactionOffset</w:t>
      </w:r>
      <w:proofErr w:type="spellEnd"/>
      <w:r w:rsidRPr="004B718C">
        <w:rPr>
          <w:rFonts w:ascii="宋体" w:eastAsia="宋体" w:hAnsi="宋体" w:cs="宋体"/>
          <w:kern w:val="0"/>
          <w:sz w:val="24"/>
          <w:szCs w:val="24"/>
        </w:rPr>
        <w:t>());// 10</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1.分发消息位置到</w:t>
      </w:r>
      <w:proofErr w:type="spellStart"/>
      <w:r w:rsidRPr="004B718C">
        <w:rPr>
          <w:rFonts w:ascii="宋体" w:eastAsia="宋体" w:hAnsi="宋体" w:cs="宋体"/>
          <w:kern w:val="0"/>
          <w:sz w:val="24"/>
          <w:szCs w:val="24"/>
        </w:rPr>
        <w:t>ConsumeQueue</w:t>
      </w:r>
      <w:proofErr w:type="spellEnd"/>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 2.分发到</w:t>
      </w:r>
      <w:proofErr w:type="spellStart"/>
      <w:r w:rsidRPr="004B718C">
        <w:rPr>
          <w:rFonts w:ascii="宋体" w:eastAsia="宋体" w:hAnsi="宋体" w:cs="宋体"/>
          <w:kern w:val="0"/>
          <w:sz w:val="24"/>
          <w:szCs w:val="24"/>
        </w:rPr>
        <w:t>IndexService</w:t>
      </w:r>
      <w:proofErr w:type="spellEnd"/>
      <w:r w:rsidRPr="004B718C">
        <w:rPr>
          <w:rFonts w:ascii="宋体" w:eastAsia="宋体" w:hAnsi="宋体" w:cs="宋体"/>
          <w:kern w:val="0"/>
          <w:sz w:val="24"/>
          <w:szCs w:val="24"/>
        </w:rPr>
        <w:t>建立索引</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 xml:space="preserve">    </w:t>
      </w:r>
      <w:proofErr w:type="spellStart"/>
      <w:r w:rsidRPr="004B718C">
        <w:rPr>
          <w:rFonts w:ascii="宋体" w:eastAsia="宋体" w:hAnsi="宋体" w:cs="宋体"/>
          <w:kern w:val="0"/>
          <w:sz w:val="24"/>
          <w:szCs w:val="24"/>
        </w:rPr>
        <w:t>this.defaultMessageStore.putDispatchRequest</w:t>
      </w:r>
      <w:proofErr w:type="spellEnd"/>
      <w:r w:rsidRPr="004B718C">
        <w:rPr>
          <w:rFonts w:ascii="宋体" w:eastAsia="宋体" w:hAnsi="宋体" w:cs="宋体"/>
          <w:kern w:val="0"/>
          <w:sz w:val="24"/>
          <w:szCs w:val="24"/>
        </w:rPr>
        <w:t>(</w:t>
      </w:r>
      <w:proofErr w:type="spellStart"/>
      <w:r w:rsidRPr="004B718C">
        <w:rPr>
          <w:rFonts w:ascii="宋体" w:eastAsia="宋体" w:hAnsi="宋体" w:cs="宋体"/>
          <w:kern w:val="0"/>
          <w:sz w:val="24"/>
          <w:szCs w:val="24"/>
        </w:rPr>
        <w:t>dispatchRequest</w:t>
      </w:r>
      <w:proofErr w:type="spellEnd"/>
      <w:r w:rsidRPr="004B718C">
        <w:rPr>
          <w:rFonts w:ascii="宋体" w:eastAsia="宋体" w:hAnsi="宋体" w:cs="宋体"/>
          <w:kern w:val="0"/>
          <w:sz w:val="24"/>
          <w:szCs w:val="24"/>
        </w:rPr>
        <w:t>);</w:t>
      </w:r>
    </w:p>
    <w:p w:rsidR="004B718C" w:rsidRPr="004B718C" w:rsidRDefault="004B718C" w:rsidP="004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outlineLvl w:val="5"/>
        <w:rPr>
          <w:rFonts w:ascii="宋体" w:eastAsia="宋体" w:hAnsi="宋体" w:cs="宋体"/>
          <w:b/>
          <w:bCs/>
          <w:kern w:val="0"/>
          <w:sz w:val="15"/>
          <w:szCs w:val="15"/>
        </w:rPr>
      </w:pPr>
      <w:r w:rsidRPr="004B718C">
        <w:rPr>
          <w:rFonts w:ascii="宋体" w:eastAsia="宋体" w:hAnsi="宋体" w:cs="宋体"/>
          <w:b/>
          <w:bCs/>
          <w:kern w:val="0"/>
          <w:sz w:val="15"/>
          <w:szCs w:val="15"/>
        </w:rPr>
        <w:t>4、消息的索引文件</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如果一个消息包含key值的话，会使用</w:t>
      </w:r>
      <w:proofErr w:type="spellStart"/>
      <w:r w:rsidRPr="004B718C">
        <w:rPr>
          <w:rFonts w:ascii="宋体" w:eastAsia="宋体" w:hAnsi="宋体" w:cs="宋体"/>
          <w:kern w:val="0"/>
          <w:sz w:val="24"/>
          <w:szCs w:val="24"/>
        </w:rPr>
        <w:t>IndexFile</w:t>
      </w:r>
      <w:proofErr w:type="spellEnd"/>
      <w:r w:rsidRPr="004B718C">
        <w:rPr>
          <w:rFonts w:ascii="宋体" w:eastAsia="宋体" w:hAnsi="宋体" w:cs="宋体"/>
          <w:kern w:val="0"/>
          <w:sz w:val="24"/>
          <w:szCs w:val="24"/>
        </w:rPr>
        <w:t>存储消息索引，文件的内容结构如图：</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608B2422" wp14:editId="2C3C0859">
                <wp:extent cx="304800" cy="304800"/>
                <wp:effectExtent l="0" t="0" r="0" b="0"/>
                <wp:docPr id="3" name="AutoShape 16" descr="//upload-images.jianshu.io/upload_images/175724-4deee0fb9d08e02d.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A7B0A" id="AutoShape 16" o:spid="_x0000_s1026" alt="//upload-images.jianshu.io/upload_images/175724-4deee0fb9d08e02d.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PKoVAwMAADcGAAAOAAAAAAAAAAAAAAAAAC4CAABkcnMvZTJvRG9jLnhtbFBLAQItABQA&#10;BgAIAAAAIQBMoOks2AAAAAMBAAAPAAAAAAAAAAAAAAAAAF0FAABkcnMvZG93bnJldi54bWxQSwUG&#10;AAAAAAQABADzAAAAYgYAAAAA&#10;" filled="f" stroked="f">
                <o:lock v:ext="edit" aspectratio="t"/>
                <w10:anchorlock/>
              </v:rect>
            </w:pict>
          </mc:Fallback>
        </mc:AlternateContent>
      </w:r>
      <w:r w:rsidR="003A5259" w:rsidRPr="003A5259">
        <w:drawing>
          <wp:inline distT="0" distB="0" distL="0" distR="0" wp14:anchorId="09E86D24" wp14:editId="451914D9">
            <wp:extent cx="5274310" cy="350393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0393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消息索引</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索引文件主要用于根据key来查询消息的，流程主要是：</w:t>
      </w:r>
    </w:p>
    <w:p w:rsidR="004B718C" w:rsidRPr="004B718C" w:rsidRDefault="004B718C" w:rsidP="004B718C">
      <w:pPr>
        <w:widowControl/>
        <w:numPr>
          <w:ilvl w:val="0"/>
          <w:numId w:val="13"/>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根据查询的 key 的 </w:t>
      </w:r>
      <w:proofErr w:type="spellStart"/>
      <w:r w:rsidRPr="004B718C">
        <w:rPr>
          <w:rFonts w:ascii="宋体" w:eastAsia="宋体" w:hAnsi="宋体" w:cs="宋体"/>
          <w:kern w:val="0"/>
          <w:sz w:val="24"/>
          <w:szCs w:val="24"/>
        </w:rPr>
        <w:t>hashcode%slotNum</w:t>
      </w:r>
      <w:proofErr w:type="spellEnd"/>
      <w:r w:rsidRPr="004B718C">
        <w:rPr>
          <w:rFonts w:ascii="宋体" w:eastAsia="宋体" w:hAnsi="宋体" w:cs="宋体"/>
          <w:kern w:val="0"/>
          <w:sz w:val="24"/>
          <w:szCs w:val="24"/>
        </w:rPr>
        <w:t xml:space="preserve"> 得到具体的槽的位置(</w:t>
      </w:r>
      <w:proofErr w:type="spellStart"/>
      <w:r w:rsidRPr="004B718C">
        <w:rPr>
          <w:rFonts w:ascii="宋体" w:eastAsia="宋体" w:hAnsi="宋体" w:cs="宋体"/>
          <w:kern w:val="0"/>
          <w:sz w:val="24"/>
          <w:szCs w:val="24"/>
        </w:rPr>
        <w:t>slotNum</w:t>
      </w:r>
      <w:proofErr w:type="spellEnd"/>
      <w:r w:rsidRPr="004B718C">
        <w:rPr>
          <w:rFonts w:ascii="宋体" w:eastAsia="宋体" w:hAnsi="宋体" w:cs="宋体"/>
          <w:kern w:val="0"/>
          <w:sz w:val="24"/>
          <w:szCs w:val="24"/>
        </w:rPr>
        <w:t xml:space="preserve"> 是一个索引文件里面包含的最大槽的数目，例如图中所示 </w:t>
      </w:r>
      <w:proofErr w:type="spellStart"/>
      <w:r w:rsidRPr="004B718C">
        <w:rPr>
          <w:rFonts w:ascii="宋体" w:eastAsia="宋体" w:hAnsi="宋体" w:cs="宋体"/>
          <w:kern w:val="0"/>
          <w:sz w:val="24"/>
          <w:szCs w:val="24"/>
        </w:rPr>
        <w:t>slotNum</w:t>
      </w:r>
      <w:proofErr w:type="spellEnd"/>
      <w:r w:rsidRPr="004B718C">
        <w:rPr>
          <w:rFonts w:ascii="宋体" w:eastAsia="宋体" w:hAnsi="宋体" w:cs="宋体"/>
          <w:kern w:val="0"/>
          <w:sz w:val="24"/>
          <w:szCs w:val="24"/>
        </w:rPr>
        <w:t>=5000000)</w:t>
      </w:r>
    </w:p>
    <w:p w:rsidR="004B718C" w:rsidRPr="004B718C" w:rsidRDefault="004B718C" w:rsidP="004B718C">
      <w:pPr>
        <w:widowControl/>
        <w:numPr>
          <w:ilvl w:val="0"/>
          <w:numId w:val="13"/>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 xml:space="preserve">根据 </w:t>
      </w:r>
      <w:proofErr w:type="spellStart"/>
      <w:r w:rsidRPr="004B718C">
        <w:rPr>
          <w:rFonts w:ascii="宋体" w:eastAsia="宋体" w:hAnsi="宋体" w:cs="宋体"/>
          <w:kern w:val="0"/>
          <w:sz w:val="24"/>
          <w:szCs w:val="24"/>
        </w:rPr>
        <w:t>slotValue</w:t>
      </w:r>
      <w:proofErr w:type="spellEnd"/>
      <w:r w:rsidRPr="004B718C">
        <w:rPr>
          <w:rFonts w:ascii="宋体" w:eastAsia="宋体" w:hAnsi="宋体" w:cs="宋体"/>
          <w:kern w:val="0"/>
          <w:sz w:val="24"/>
          <w:szCs w:val="24"/>
        </w:rPr>
        <w:t>(slot 位置对应的值)查找到索引项列表的最后一项(倒序排列,</w:t>
      </w:r>
      <w:proofErr w:type="spellStart"/>
      <w:r w:rsidRPr="004B718C">
        <w:rPr>
          <w:rFonts w:ascii="宋体" w:eastAsia="宋体" w:hAnsi="宋体" w:cs="宋体"/>
          <w:kern w:val="0"/>
          <w:sz w:val="24"/>
          <w:szCs w:val="24"/>
        </w:rPr>
        <w:t>slotValue</w:t>
      </w:r>
      <w:proofErr w:type="spellEnd"/>
      <w:r w:rsidRPr="004B718C">
        <w:rPr>
          <w:rFonts w:ascii="宋体" w:eastAsia="宋体" w:hAnsi="宋体" w:cs="宋体"/>
          <w:kern w:val="0"/>
          <w:sz w:val="24"/>
          <w:szCs w:val="24"/>
        </w:rPr>
        <w:t xml:space="preserve"> 总是指向最新的一个索引项)</w:t>
      </w:r>
    </w:p>
    <w:p w:rsidR="004B718C" w:rsidRPr="004B718C" w:rsidRDefault="004B718C" w:rsidP="004B718C">
      <w:pPr>
        <w:widowControl/>
        <w:numPr>
          <w:ilvl w:val="0"/>
          <w:numId w:val="13"/>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遍历索引项列表返回查询时间范围内的结果集(默认一次最大返回的 32 条记录)</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六、消息订阅</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消息订阅有两种模式，一种是Push模式，即</w:t>
      </w:r>
      <w:proofErr w:type="spellStart"/>
      <w:r w:rsidRPr="004B718C">
        <w:rPr>
          <w:rFonts w:ascii="宋体" w:eastAsia="宋体" w:hAnsi="宋体" w:cs="宋体"/>
          <w:kern w:val="0"/>
          <w:sz w:val="24"/>
          <w:szCs w:val="24"/>
        </w:rPr>
        <w:t>MQServer</w:t>
      </w:r>
      <w:proofErr w:type="spellEnd"/>
      <w:r w:rsidRPr="004B718C">
        <w:rPr>
          <w:rFonts w:ascii="宋体" w:eastAsia="宋体" w:hAnsi="宋体" w:cs="宋体"/>
          <w:kern w:val="0"/>
          <w:sz w:val="24"/>
          <w:szCs w:val="24"/>
        </w:rPr>
        <w:t>主动向消费端推送；另外一种是Pull模式，即消费端在需要时，主动到</w:t>
      </w:r>
      <w:proofErr w:type="spellStart"/>
      <w:r w:rsidRPr="004B718C">
        <w:rPr>
          <w:rFonts w:ascii="宋体" w:eastAsia="宋体" w:hAnsi="宋体" w:cs="宋体"/>
          <w:kern w:val="0"/>
          <w:sz w:val="24"/>
          <w:szCs w:val="24"/>
        </w:rPr>
        <w:t>MQServer</w:t>
      </w:r>
      <w:proofErr w:type="spellEnd"/>
      <w:r w:rsidRPr="004B718C">
        <w:rPr>
          <w:rFonts w:ascii="宋体" w:eastAsia="宋体" w:hAnsi="宋体" w:cs="宋体"/>
          <w:kern w:val="0"/>
          <w:sz w:val="24"/>
          <w:szCs w:val="24"/>
        </w:rPr>
        <w:t>拉取。但在具体实现时，Push和Pull模式都是采用消费端主动拉取的方式。</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首先看下消费端的负载均衡：</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54F60B0F" wp14:editId="375AC166">
                <wp:extent cx="304800" cy="304800"/>
                <wp:effectExtent l="0" t="0" r="0" b="0"/>
                <wp:docPr id="2" name="AutoShape 17" descr="//upload-images.jianshu.io/upload_images/175724-fdbb184a5d9bd022.png?imageMogr2/auto-orient/strip%7CimageView2/2/w/6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183D2" id="AutoShape 17" o:spid="_x0000_s1026" alt="//upload-images.jianshu.io/upload_images/175724-fdbb184a5d9bd022.png?imageMogr2/auto-orient/strip%7CimageView2/2/w/6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wjkNrAoDAAA3BgAADgAAAAAAAAAAAAAAAAAuAgAAZHJzL2Uyb0RvYy54bWxQ&#10;SwECLQAUAAYACAAAACEATKDpLNgAAAADAQAADwAAAAAAAAAAAAAAAABkBQAAZHJzL2Rvd25yZXYu&#10;eG1sUEsFBgAAAAAEAAQA8wAAAGkGAAAAAA==&#10;" filled="f" stroked="f">
                <o:lock v:ext="edit" aspectratio="t"/>
                <w10:anchorlock/>
              </v:rect>
            </w:pict>
          </mc:Fallback>
        </mc:AlternateContent>
      </w:r>
      <w:r w:rsidR="003A5259" w:rsidRPr="003A5259">
        <w:drawing>
          <wp:inline distT="0" distB="0" distL="0" distR="0" wp14:anchorId="6D60BAD8" wp14:editId="27F70EB7">
            <wp:extent cx="5274310" cy="27438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43835"/>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消费端负载均衡</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消费端会通过</w:t>
      </w:r>
      <w:proofErr w:type="spellStart"/>
      <w:r w:rsidRPr="004B718C">
        <w:rPr>
          <w:rFonts w:ascii="宋体" w:eastAsia="宋体" w:hAnsi="宋体" w:cs="宋体"/>
          <w:kern w:val="0"/>
          <w:sz w:val="24"/>
          <w:szCs w:val="24"/>
        </w:rPr>
        <w:t>RebalanceService</w:t>
      </w:r>
      <w:proofErr w:type="spellEnd"/>
      <w:r w:rsidRPr="004B718C">
        <w:rPr>
          <w:rFonts w:ascii="宋体" w:eastAsia="宋体" w:hAnsi="宋体" w:cs="宋体"/>
          <w:kern w:val="0"/>
          <w:sz w:val="24"/>
          <w:szCs w:val="24"/>
        </w:rPr>
        <w:t>线程，10秒钟做一次基于topic下的所有队列负载：</w:t>
      </w:r>
    </w:p>
    <w:p w:rsidR="004B718C" w:rsidRPr="004B718C" w:rsidRDefault="004B718C" w:rsidP="004B718C">
      <w:pPr>
        <w:widowControl/>
        <w:numPr>
          <w:ilvl w:val="0"/>
          <w:numId w:val="14"/>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遍历Consumer下的所有topic，然后根据topic订阅所有的消息</w:t>
      </w:r>
    </w:p>
    <w:p w:rsidR="004B718C" w:rsidRPr="004B718C" w:rsidRDefault="004B718C" w:rsidP="004B718C">
      <w:pPr>
        <w:widowControl/>
        <w:numPr>
          <w:ilvl w:val="0"/>
          <w:numId w:val="14"/>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获取同一topic和Consumer Group下的所有Consumer</w:t>
      </w:r>
    </w:p>
    <w:p w:rsidR="004B718C" w:rsidRPr="004B718C" w:rsidRDefault="004B718C" w:rsidP="004B718C">
      <w:pPr>
        <w:widowControl/>
        <w:numPr>
          <w:ilvl w:val="0"/>
          <w:numId w:val="14"/>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然后根据具体的分配策略来分配消费队列，分配的策略包含：平均分配、消费端配置等</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如同上图所示：如果有 5 个队列，2 个 consumer，那么第一个 Consumer 消费 3 个队列，第二 consumer 消费 2 个队列。这里采用的就是平均分配策略，它类似于分页的过程，TOPIC下面的所有queue就是记录，Consumer的个数就相当于总的页数，那么每页有多少条记录，就类似于某个Consumer会消费哪些队列。</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通过这样的策略来达到大体上的平均消费，这样的设计也可以很方面的水平扩展Consumer来提高消费能力。</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消费端的Push模式是通过长轮询的模式来实现的，就如同下图：</w:t>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noProof/>
          <w:kern w:val="0"/>
          <w:sz w:val="24"/>
          <w:szCs w:val="24"/>
        </w:rPr>
        <w:lastRenderedPageBreak/>
        <mc:AlternateContent>
          <mc:Choice Requires="wps">
            <w:drawing>
              <wp:inline distT="0" distB="0" distL="0" distR="0" wp14:anchorId="7E132F10" wp14:editId="3ADCE63A">
                <wp:extent cx="304800" cy="304800"/>
                <wp:effectExtent l="0" t="0" r="0" b="0"/>
                <wp:docPr id="1" name="AutoShape 18" descr="//upload-images.jianshu.io/upload_images/175724-f2e2ee205d49a05f.png?imageMogr2/auto-orient/strip%7CimageView2/2/w/3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C90DC" id="AutoShape 18" o:spid="_x0000_s1026" alt="//upload-images.jianshu.io/upload_images/175724-f2e2ee205d49a05f.png?imageMogr2/auto-orient/strip%7CimageView2/2/w/38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lFIsMFAwAANwYAAA4AAAAAAAAAAAAAAAAALgIAAGRycy9lMm9Eb2MueG1sUEsBAi0A&#10;FAAGAAgAAAAhAEyg6SzYAAAAAwEAAA8AAAAAAAAAAAAAAAAAXwUAAGRycy9kb3ducmV2LnhtbFBL&#10;BQYAAAAABAAEAPMAAABkBgAAAAA=&#10;" filled="f" stroked="f">
                <o:lock v:ext="edit" aspectratio="t"/>
                <w10:anchorlock/>
              </v:rect>
            </w:pict>
          </mc:Fallback>
        </mc:AlternateContent>
      </w:r>
      <w:r w:rsidR="003A5259" w:rsidRPr="003A5259">
        <w:drawing>
          <wp:inline distT="0" distB="0" distL="0" distR="0" wp14:anchorId="3EC76462" wp14:editId="227D7044">
            <wp:extent cx="3695700" cy="2000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2000250"/>
                    </a:xfrm>
                    <a:prstGeom prst="rect">
                      <a:avLst/>
                    </a:prstGeom>
                  </pic:spPr>
                </pic:pic>
              </a:graphicData>
            </a:graphic>
          </wp:inline>
        </w:drawing>
      </w:r>
    </w:p>
    <w:p w:rsidR="004B718C" w:rsidRPr="004B718C" w:rsidRDefault="004B718C" w:rsidP="004B718C">
      <w:pPr>
        <w:widowControl/>
        <w:jc w:val="left"/>
        <w:rPr>
          <w:rFonts w:ascii="宋体" w:eastAsia="宋体" w:hAnsi="宋体" w:cs="宋体"/>
          <w:kern w:val="0"/>
          <w:sz w:val="24"/>
          <w:szCs w:val="24"/>
        </w:rPr>
      </w:pPr>
      <w:r w:rsidRPr="004B718C">
        <w:rPr>
          <w:rFonts w:ascii="宋体" w:eastAsia="宋体" w:hAnsi="宋体" w:cs="宋体"/>
          <w:kern w:val="0"/>
          <w:sz w:val="24"/>
          <w:szCs w:val="24"/>
        </w:rPr>
        <w:t>Push模式示意图</w:t>
      </w:r>
    </w:p>
    <w:p w:rsidR="004B718C" w:rsidRPr="004B718C" w:rsidRDefault="004B718C" w:rsidP="004B718C">
      <w:pPr>
        <w:widowControl/>
        <w:jc w:val="left"/>
        <w:rPr>
          <w:rFonts w:ascii="宋体" w:eastAsia="宋体" w:hAnsi="宋体" w:cs="宋体"/>
          <w:kern w:val="0"/>
          <w:sz w:val="24"/>
          <w:szCs w:val="24"/>
        </w:rPr>
      </w:pP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Consumer端每隔一段时间主动向broker发送拉消息请求，broker在收到Pull请求后，如果有消息就立即返回数据，Consumer端收到返回的消息后，再回调消费者设置的Listener方法。如果broker在收到Pull请求时，消息队列里没有数据，broker端会阻塞请求直到有数据传递或超时才返回。</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当然，Consumer端是通过一个线程将阻塞队列</w:t>
      </w:r>
      <w:proofErr w:type="spellStart"/>
      <w:r w:rsidRPr="004B718C">
        <w:rPr>
          <w:rFonts w:ascii="宋体" w:eastAsia="宋体" w:hAnsi="宋体" w:cs="宋体"/>
          <w:kern w:val="0"/>
          <w:sz w:val="24"/>
          <w:szCs w:val="24"/>
        </w:rPr>
        <w:t>LinkedBlockingQueue</w:t>
      </w:r>
      <w:proofErr w:type="spellEnd"/>
      <w:r w:rsidRPr="004B718C">
        <w:rPr>
          <w:rFonts w:ascii="宋体" w:eastAsia="宋体" w:hAnsi="宋体" w:cs="宋体"/>
          <w:kern w:val="0"/>
          <w:sz w:val="24"/>
          <w:szCs w:val="24"/>
        </w:rPr>
        <w:t>&lt;</w:t>
      </w:r>
      <w:proofErr w:type="spellStart"/>
      <w:r w:rsidRPr="004B718C">
        <w:rPr>
          <w:rFonts w:ascii="宋体" w:eastAsia="宋体" w:hAnsi="宋体" w:cs="宋体"/>
          <w:kern w:val="0"/>
          <w:sz w:val="24"/>
          <w:szCs w:val="24"/>
        </w:rPr>
        <w:t>PullRequest</w:t>
      </w:r>
      <w:proofErr w:type="spellEnd"/>
      <w:r w:rsidRPr="004B718C">
        <w:rPr>
          <w:rFonts w:ascii="宋体" w:eastAsia="宋体" w:hAnsi="宋体" w:cs="宋体"/>
          <w:kern w:val="0"/>
          <w:sz w:val="24"/>
          <w:szCs w:val="24"/>
        </w:rPr>
        <w:t>&gt;中的</w:t>
      </w:r>
      <w:proofErr w:type="spellStart"/>
      <w:r w:rsidRPr="004B718C">
        <w:rPr>
          <w:rFonts w:ascii="宋体" w:eastAsia="宋体" w:hAnsi="宋体" w:cs="宋体"/>
          <w:kern w:val="0"/>
          <w:sz w:val="24"/>
          <w:szCs w:val="24"/>
        </w:rPr>
        <w:t>PullRequest</w:t>
      </w:r>
      <w:proofErr w:type="spellEnd"/>
      <w:r w:rsidRPr="004B718C">
        <w:rPr>
          <w:rFonts w:ascii="宋体" w:eastAsia="宋体" w:hAnsi="宋体" w:cs="宋体"/>
          <w:kern w:val="0"/>
          <w:sz w:val="24"/>
          <w:szCs w:val="24"/>
        </w:rPr>
        <w:t>发送到broker拉取消息，以防止Consumer一致被阻塞。而Broker端，在接收到Consumer的</w:t>
      </w:r>
      <w:proofErr w:type="spellStart"/>
      <w:r w:rsidRPr="004B718C">
        <w:rPr>
          <w:rFonts w:ascii="宋体" w:eastAsia="宋体" w:hAnsi="宋体" w:cs="宋体"/>
          <w:kern w:val="0"/>
          <w:sz w:val="24"/>
          <w:szCs w:val="24"/>
        </w:rPr>
        <w:t>PullRequest</w:t>
      </w:r>
      <w:proofErr w:type="spellEnd"/>
      <w:r w:rsidRPr="004B718C">
        <w:rPr>
          <w:rFonts w:ascii="宋体" w:eastAsia="宋体" w:hAnsi="宋体" w:cs="宋体"/>
          <w:kern w:val="0"/>
          <w:sz w:val="24"/>
          <w:szCs w:val="24"/>
        </w:rPr>
        <w:t>时，如果发现没有消息，就会把</w:t>
      </w:r>
      <w:proofErr w:type="spellStart"/>
      <w:r w:rsidRPr="004B718C">
        <w:rPr>
          <w:rFonts w:ascii="宋体" w:eastAsia="宋体" w:hAnsi="宋体" w:cs="宋体"/>
          <w:kern w:val="0"/>
          <w:sz w:val="24"/>
          <w:szCs w:val="24"/>
        </w:rPr>
        <w:t>PullRequest</w:t>
      </w:r>
      <w:proofErr w:type="spellEnd"/>
      <w:r w:rsidRPr="004B718C">
        <w:rPr>
          <w:rFonts w:ascii="宋体" w:eastAsia="宋体" w:hAnsi="宋体" w:cs="宋体"/>
          <w:kern w:val="0"/>
          <w:sz w:val="24"/>
          <w:szCs w:val="24"/>
        </w:rPr>
        <w:t>扔到</w:t>
      </w:r>
      <w:proofErr w:type="spellStart"/>
      <w:r w:rsidRPr="004B718C">
        <w:rPr>
          <w:rFonts w:ascii="宋体" w:eastAsia="宋体" w:hAnsi="宋体" w:cs="宋体"/>
          <w:kern w:val="0"/>
          <w:sz w:val="24"/>
          <w:szCs w:val="24"/>
        </w:rPr>
        <w:t>ConcurrentHashMap</w:t>
      </w:r>
      <w:proofErr w:type="spellEnd"/>
      <w:r w:rsidRPr="004B718C">
        <w:rPr>
          <w:rFonts w:ascii="宋体" w:eastAsia="宋体" w:hAnsi="宋体" w:cs="宋体"/>
          <w:kern w:val="0"/>
          <w:sz w:val="24"/>
          <w:szCs w:val="24"/>
        </w:rPr>
        <w:t>中缓存起来。broker在启动时，会启动一个线程不停的从</w:t>
      </w:r>
      <w:proofErr w:type="spellStart"/>
      <w:r w:rsidRPr="004B718C">
        <w:rPr>
          <w:rFonts w:ascii="宋体" w:eastAsia="宋体" w:hAnsi="宋体" w:cs="宋体"/>
          <w:kern w:val="0"/>
          <w:sz w:val="24"/>
          <w:szCs w:val="24"/>
        </w:rPr>
        <w:t>ConcurrentHashMap</w:t>
      </w:r>
      <w:proofErr w:type="spellEnd"/>
      <w:r w:rsidRPr="004B718C">
        <w:rPr>
          <w:rFonts w:ascii="宋体" w:eastAsia="宋体" w:hAnsi="宋体" w:cs="宋体"/>
          <w:kern w:val="0"/>
          <w:sz w:val="24"/>
          <w:szCs w:val="24"/>
        </w:rPr>
        <w:t>取出</w:t>
      </w:r>
      <w:proofErr w:type="spellStart"/>
      <w:r w:rsidRPr="004B718C">
        <w:rPr>
          <w:rFonts w:ascii="宋体" w:eastAsia="宋体" w:hAnsi="宋体" w:cs="宋体"/>
          <w:kern w:val="0"/>
          <w:sz w:val="24"/>
          <w:szCs w:val="24"/>
        </w:rPr>
        <w:t>PullRequest</w:t>
      </w:r>
      <w:proofErr w:type="spellEnd"/>
      <w:r w:rsidRPr="004B718C">
        <w:rPr>
          <w:rFonts w:ascii="宋体" w:eastAsia="宋体" w:hAnsi="宋体" w:cs="宋体"/>
          <w:kern w:val="0"/>
          <w:sz w:val="24"/>
          <w:szCs w:val="24"/>
        </w:rPr>
        <w:t>检查，直到有数据返回。</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七、</w:t>
      </w:r>
      <w:proofErr w:type="spellStart"/>
      <w:r w:rsidRPr="004B718C">
        <w:rPr>
          <w:rFonts w:ascii="宋体" w:eastAsia="宋体" w:hAnsi="宋体" w:cs="宋体"/>
          <w:b/>
          <w:bCs/>
          <w:kern w:val="0"/>
          <w:sz w:val="20"/>
          <w:szCs w:val="20"/>
        </w:rPr>
        <w:t>RocketMQ</w:t>
      </w:r>
      <w:proofErr w:type="spellEnd"/>
      <w:r w:rsidRPr="004B718C">
        <w:rPr>
          <w:rFonts w:ascii="宋体" w:eastAsia="宋体" w:hAnsi="宋体" w:cs="宋体"/>
          <w:b/>
          <w:bCs/>
          <w:kern w:val="0"/>
          <w:sz w:val="20"/>
          <w:szCs w:val="20"/>
        </w:rPr>
        <w:t>的其他特性</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前面的6个特性都是基本上都是点到为止，想要深入了解，还需要大家多多查看源码，多多在实际中运用。当然除了已经提到的特性外，</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还支持：</w:t>
      </w:r>
    </w:p>
    <w:p w:rsidR="004B718C" w:rsidRPr="004B718C" w:rsidRDefault="004B718C" w:rsidP="004B718C">
      <w:pPr>
        <w:widowControl/>
        <w:numPr>
          <w:ilvl w:val="0"/>
          <w:numId w:val="15"/>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定时消息</w:t>
      </w:r>
    </w:p>
    <w:p w:rsidR="004B718C" w:rsidRPr="004B718C" w:rsidRDefault="004B718C" w:rsidP="004B718C">
      <w:pPr>
        <w:widowControl/>
        <w:numPr>
          <w:ilvl w:val="0"/>
          <w:numId w:val="15"/>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消息的刷盘策略</w:t>
      </w:r>
    </w:p>
    <w:p w:rsidR="004B718C" w:rsidRPr="004B718C" w:rsidRDefault="004B718C" w:rsidP="004B718C">
      <w:pPr>
        <w:widowControl/>
        <w:numPr>
          <w:ilvl w:val="0"/>
          <w:numId w:val="15"/>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主动同步策略：同步双写、异步复制</w:t>
      </w:r>
    </w:p>
    <w:p w:rsidR="004B718C" w:rsidRPr="004B718C" w:rsidRDefault="004B718C" w:rsidP="004B718C">
      <w:pPr>
        <w:widowControl/>
        <w:numPr>
          <w:ilvl w:val="0"/>
          <w:numId w:val="15"/>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海量消息堆积能力</w:t>
      </w:r>
    </w:p>
    <w:p w:rsidR="004B718C" w:rsidRPr="004B718C" w:rsidRDefault="004B718C" w:rsidP="004B718C">
      <w:pPr>
        <w:widowControl/>
        <w:numPr>
          <w:ilvl w:val="0"/>
          <w:numId w:val="15"/>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高效通信</w:t>
      </w:r>
    </w:p>
    <w:p w:rsidR="004B718C" w:rsidRPr="004B718C" w:rsidRDefault="004B718C" w:rsidP="004B718C">
      <w:pPr>
        <w:widowControl/>
        <w:numPr>
          <w:ilvl w:val="0"/>
          <w:numId w:val="15"/>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其中涉及到的很多设计思路和解决方法都值得我们深入研究：</w:t>
      </w:r>
    </w:p>
    <w:p w:rsidR="004B718C" w:rsidRPr="004B718C" w:rsidRDefault="004B718C" w:rsidP="004B718C">
      <w:pPr>
        <w:widowControl/>
        <w:numPr>
          <w:ilvl w:val="0"/>
          <w:numId w:val="16"/>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消息的存储设计：既要满足海量消息的堆积能力，又要满足极快的查询效率，还要保证写入的效率。</w:t>
      </w:r>
    </w:p>
    <w:p w:rsidR="004B718C" w:rsidRPr="004B718C" w:rsidRDefault="004B718C" w:rsidP="004B718C">
      <w:pPr>
        <w:widowControl/>
        <w:numPr>
          <w:ilvl w:val="0"/>
          <w:numId w:val="16"/>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高效的通信组件设计：高吞吐量，毫秒级的消息投递能力都离不开高效的通信。</w:t>
      </w:r>
    </w:p>
    <w:p w:rsidR="004B718C" w:rsidRPr="004B718C" w:rsidRDefault="004B718C" w:rsidP="004B718C">
      <w:pPr>
        <w:widowControl/>
        <w:numPr>
          <w:ilvl w:val="0"/>
          <w:numId w:val="16"/>
        </w:numPr>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w:t>
      </w:r>
    </w:p>
    <w:p w:rsidR="004B718C" w:rsidRPr="004B718C" w:rsidRDefault="004B718C" w:rsidP="004B718C">
      <w:pPr>
        <w:widowControl/>
        <w:spacing w:before="100" w:beforeAutospacing="1" w:after="100" w:afterAutospacing="1"/>
        <w:jc w:val="left"/>
        <w:outlineLvl w:val="3"/>
        <w:rPr>
          <w:rFonts w:ascii="宋体" w:eastAsia="宋体" w:hAnsi="宋体" w:cs="宋体"/>
          <w:b/>
          <w:bCs/>
          <w:kern w:val="0"/>
          <w:sz w:val="24"/>
          <w:szCs w:val="24"/>
        </w:rPr>
      </w:pPr>
      <w:proofErr w:type="spellStart"/>
      <w:r w:rsidRPr="004B718C">
        <w:rPr>
          <w:rFonts w:ascii="宋体" w:eastAsia="宋体" w:hAnsi="宋体" w:cs="宋体"/>
          <w:b/>
          <w:bCs/>
          <w:kern w:val="0"/>
          <w:sz w:val="24"/>
          <w:szCs w:val="24"/>
        </w:rPr>
        <w:lastRenderedPageBreak/>
        <w:t>RocketMQ</w:t>
      </w:r>
      <w:proofErr w:type="spellEnd"/>
      <w:r w:rsidRPr="004B718C">
        <w:rPr>
          <w:rFonts w:ascii="宋体" w:eastAsia="宋体" w:hAnsi="宋体" w:cs="宋体"/>
          <w:b/>
          <w:bCs/>
          <w:kern w:val="0"/>
          <w:sz w:val="24"/>
          <w:szCs w:val="24"/>
        </w:rPr>
        <w:t>最佳实践</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一、Producer最佳实践</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1、一个应用尽可能用一个 Topic，消息子类型用 tags 来标识，tags 可以由应用自由设置。只有发送消息设置了tags，消费方在订阅消息时，才可以利用 tags 在 broker 做消息过滤。</w:t>
      </w:r>
      <w:r w:rsidRPr="004B718C">
        <w:rPr>
          <w:rFonts w:ascii="宋体" w:eastAsia="宋体" w:hAnsi="宋体" w:cs="宋体"/>
          <w:kern w:val="0"/>
          <w:sz w:val="24"/>
          <w:szCs w:val="24"/>
        </w:rPr>
        <w:br/>
        <w:t>2、每个消息在业务层面的唯一标识码，要设置到 keys 字段，方便将来定位消息丢失问题。由于是哈希索引，请务必保证 key 尽可能唯一，这样可以避免潜在的哈希冲突。</w:t>
      </w:r>
      <w:r w:rsidRPr="004B718C">
        <w:rPr>
          <w:rFonts w:ascii="宋体" w:eastAsia="宋体" w:hAnsi="宋体" w:cs="宋体"/>
          <w:kern w:val="0"/>
          <w:sz w:val="24"/>
          <w:szCs w:val="24"/>
        </w:rPr>
        <w:br/>
        <w:t xml:space="preserve">3、消息发送成功或者失败，要打印消息日志，务必要打印 </w:t>
      </w:r>
      <w:proofErr w:type="spellStart"/>
      <w:r w:rsidRPr="004B718C">
        <w:rPr>
          <w:rFonts w:ascii="宋体" w:eastAsia="宋体" w:hAnsi="宋体" w:cs="宋体"/>
          <w:kern w:val="0"/>
          <w:sz w:val="24"/>
          <w:szCs w:val="24"/>
        </w:rPr>
        <w:t>sendresult</w:t>
      </w:r>
      <w:proofErr w:type="spellEnd"/>
      <w:r w:rsidRPr="004B718C">
        <w:rPr>
          <w:rFonts w:ascii="宋体" w:eastAsia="宋体" w:hAnsi="宋体" w:cs="宋体"/>
          <w:kern w:val="0"/>
          <w:sz w:val="24"/>
          <w:szCs w:val="24"/>
        </w:rPr>
        <w:t xml:space="preserve"> 和 key 字段。</w:t>
      </w:r>
      <w:r w:rsidRPr="004B718C">
        <w:rPr>
          <w:rFonts w:ascii="宋体" w:eastAsia="宋体" w:hAnsi="宋体" w:cs="宋体"/>
          <w:kern w:val="0"/>
          <w:sz w:val="24"/>
          <w:szCs w:val="24"/>
        </w:rPr>
        <w:br/>
        <w:t>4、对于消息不可丢失应用，务必要有消息重发机制。例如：消息发送失败，存储到数据库，能有定时程序尝试重发或者人工触发重发。</w:t>
      </w:r>
      <w:r w:rsidRPr="004B718C">
        <w:rPr>
          <w:rFonts w:ascii="宋体" w:eastAsia="宋体" w:hAnsi="宋体" w:cs="宋体"/>
          <w:kern w:val="0"/>
          <w:sz w:val="24"/>
          <w:szCs w:val="24"/>
        </w:rPr>
        <w:br/>
        <w:t>5、某些应用如果不关注消息是否发送成功，请直接使用</w:t>
      </w:r>
      <w:proofErr w:type="spellStart"/>
      <w:r w:rsidRPr="004B718C">
        <w:rPr>
          <w:rFonts w:ascii="宋体" w:eastAsia="宋体" w:hAnsi="宋体" w:cs="宋体"/>
          <w:kern w:val="0"/>
          <w:sz w:val="24"/>
          <w:szCs w:val="24"/>
        </w:rPr>
        <w:t>sendOneWay</w:t>
      </w:r>
      <w:proofErr w:type="spellEnd"/>
      <w:r w:rsidRPr="004B718C">
        <w:rPr>
          <w:rFonts w:ascii="宋体" w:eastAsia="宋体" w:hAnsi="宋体" w:cs="宋体"/>
          <w:kern w:val="0"/>
          <w:sz w:val="24"/>
          <w:szCs w:val="24"/>
        </w:rPr>
        <w:t>方法发送消息。</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二、Consumer最佳实践</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1、消费过程要做到幂等（即消费端去重）</w:t>
      </w:r>
      <w:r w:rsidRPr="004B718C">
        <w:rPr>
          <w:rFonts w:ascii="宋体" w:eastAsia="宋体" w:hAnsi="宋体" w:cs="宋体"/>
          <w:kern w:val="0"/>
          <w:sz w:val="24"/>
          <w:szCs w:val="24"/>
        </w:rPr>
        <w:br/>
        <w:t>2、尽量使用批量方式消费方式，可以很大程度上提高消费吞吐量。</w:t>
      </w:r>
      <w:r w:rsidRPr="004B718C">
        <w:rPr>
          <w:rFonts w:ascii="宋体" w:eastAsia="宋体" w:hAnsi="宋体" w:cs="宋体"/>
          <w:kern w:val="0"/>
          <w:sz w:val="24"/>
          <w:szCs w:val="24"/>
        </w:rPr>
        <w:br/>
        <w:t>3、优化每条消息消费过程</w:t>
      </w:r>
    </w:p>
    <w:p w:rsidR="004B718C" w:rsidRPr="004B718C" w:rsidRDefault="004B718C" w:rsidP="004B718C">
      <w:pPr>
        <w:widowControl/>
        <w:spacing w:before="100" w:beforeAutospacing="1" w:after="100" w:afterAutospacing="1"/>
        <w:jc w:val="left"/>
        <w:outlineLvl w:val="4"/>
        <w:rPr>
          <w:rFonts w:ascii="宋体" w:eastAsia="宋体" w:hAnsi="宋体" w:cs="宋体"/>
          <w:b/>
          <w:bCs/>
          <w:kern w:val="0"/>
          <w:sz w:val="20"/>
          <w:szCs w:val="20"/>
        </w:rPr>
      </w:pPr>
      <w:r w:rsidRPr="004B718C">
        <w:rPr>
          <w:rFonts w:ascii="宋体" w:eastAsia="宋体" w:hAnsi="宋体" w:cs="宋体"/>
          <w:b/>
          <w:bCs/>
          <w:kern w:val="0"/>
          <w:sz w:val="20"/>
          <w:szCs w:val="20"/>
        </w:rPr>
        <w:t>三、其他配置</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线上应该关闭</w:t>
      </w:r>
      <w:proofErr w:type="spellStart"/>
      <w:r w:rsidRPr="004B718C">
        <w:rPr>
          <w:rFonts w:ascii="宋体" w:eastAsia="宋体" w:hAnsi="宋体" w:cs="宋体"/>
          <w:kern w:val="0"/>
          <w:sz w:val="24"/>
          <w:szCs w:val="24"/>
        </w:rPr>
        <w:t>autoCreateTopicEnable</w:t>
      </w:r>
      <w:proofErr w:type="spellEnd"/>
      <w:r w:rsidRPr="004B718C">
        <w:rPr>
          <w:rFonts w:ascii="宋体" w:eastAsia="宋体" w:hAnsi="宋体" w:cs="宋体"/>
          <w:kern w:val="0"/>
          <w:sz w:val="24"/>
          <w:szCs w:val="24"/>
        </w:rPr>
        <w:t>，即在配置文件中将其设置为false。</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在发送消息时，会首先获取路由信息。如果是新的消息，由于</w:t>
      </w:r>
      <w:proofErr w:type="spellStart"/>
      <w:r w:rsidRPr="004B718C">
        <w:rPr>
          <w:rFonts w:ascii="宋体" w:eastAsia="宋体" w:hAnsi="宋体" w:cs="宋体"/>
          <w:kern w:val="0"/>
          <w:sz w:val="24"/>
          <w:szCs w:val="24"/>
        </w:rPr>
        <w:t>MQServer</w:t>
      </w:r>
      <w:proofErr w:type="spellEnd"/>
      <w:r w:rsidRPr="004B718C">
        <w:rPr>
          <w:rFonts w:ascii="宋体" w:eastAsia="宋体" w:hAnsi="宋体" w:cs="宋体"/>
          <w:kern w:val="0"/>
          <w:sz w:val="24"/>
          <w:szCs w:val="24"/>
        </w:rPr>
        <w:t>上面还没有创建对应的Topic，这个时候，如果上面的配置打开的话，会返回默认TOPIC的（</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会在每台broker上面创建名为TBW102的TOPIC）路由信息，然后Producer会选择一台Broker发送消息，选中的broker在存储消息时，发现消息的topic还没有创建，就会自动创建topic。后果就是：以后所有该TOPIC的消息，都将发送到这台broker上，达不到负载均衡的目的。</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r w:rsidRPr="004B718C">
        <w:rPr>
          <w:rFonts w:ascii="宋体" w:eastAsia="宋体" w:hAnsi="宋体" w:cs="宋体"/>
          <w:kern w:val="0"/>
          <w:sz w:val="24"/>
          <w:szCs w:val="24"/>
        </w:rPr>
        <w:t>所以基于目前</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的设计，建议关闭自动创建TOPIC的功能，然后根据消息量的大小，手动创建TOPIC。</w:t>
      </w:r>
    </w:p>
    <w:p w:rsidR="004B718C" w:rsidRPr="004B718C" w:rsidRDefault="004B718C" w:rsidP="004B718C">
      <w:pPr>
        <w:widowControl/>
        <w:spacing w:before="100" w:beforeAutospacing="1" w:after="100" w:afterAutospacing="1"/>
        <w:jc w:val="left"/>
        <w:outlineLvl w:val="3"/>
        <w:rPr>
          <w:rFonts w:ascii="宋体" w:eastAsia="宋体" w:hAnsi="宋体" w:cs="宋体"/>
          <w:b/>
          <w:bCs/>
          <w:kern w:val="0"/>
          <w:sz w:val="24"/>
          <w:szCs w:val="24"/>
        </w:rPr>
      </w:pPr>
      <w:proofErr w:type="spellStart"/>
      <w:r w:rsidRPr="004B718C">
        <w:rPr>
          <w:rFonts w:ascii="宋体" w:eastAsia="宋体" w:hAnsi="宋体" w:cs="宋体"/>
          <w:b/>
          <w:bCs/>
          <w:kern w:val="0"/>
          <w:sz w:val="24"/>
          <w:szCs w:val="24"/>
        </w:rPr>
        <w:t>RocketMQ</w:t>
      </w:r>
      <w:proofErr w:type="spellEnd"/>
      <w:r w:rsidRPr="004B718C">
        <w:rPr>
          <w:rFonts w:ascii="宋体" w:eastAsia="宋体" w:hAnsi="宋体" w:cs="宋体"/>
          <w:b/>
          <w:bCs/>
          <w:kern w:val="0"/>
          <w:sz w:val="24"/>
          <w:szCs w:val="24"/>
        </w:rPr>
        <w:t>设计相关</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的设计假定：</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每台PC机器都可能宕机不可服务</w:t>
      </w:r>
      <w:r w:rsidRPr="004B718C">
        <w:rPr>
          <w:rFonts w:ascii="宋体" w:eastAsia="宋体" w:hAnsi="宋体" w:cs="宋体"/>
          <w:kern w:val="0"/>
          <w:sz w:val="24"/>
          <w:szCs w:val="24"/>
        </w:rPr>
        <w:br/>
        <w:t>任意集群都有可能处理能力不足</w:t>
      </w:r>
      <w:r w:rsidRPr="004B718C">
        <w:rPr>
          <w:rFonts w:ascii="宋体" w:eastAsia="宋体" w:hAnsi="宋体" w:cs="宋体"/>
          <w:kern w:val="0"/>
          <w:sz w:val="24"/>
          <w:szCs w:val="24"/>
        </w:rPr>
        <w:br/>
        <w:t>最坏的情况一定会发生</w:t>
      </w:r>
      <w:r w:rsidRPr="004B718C">
        <w:rPr>
          <w:rFonts w:ascii="宋体" w:eastAsia="宋体" w:hAnsi="宋体" w:cs="宋体"/>
          <w:kern w:val="0"/>
          <w:sz w:val="24"/>
          <w:szCs w:val="24"/>
        </w:rPr>
        <w:br/>
        <w:t>内网环境需要低延迟来提供最佳用户体验</w:t>
      </w:r>
    </w:p>
    <w:p w:rsidR="004B718C" w:rsidRPr="004B718C" w:rsidRDefault="004B718C" w:rsidP="004B718C">
      <w:pPr>
        <w:widowControl/>
        <w:spacing w:before="100" w:beforeAutospacing="1" w:after="100" w:afterAutospacing="1"/>
        <w:jc w:val="left"/>
        <w:rPr>
          <w:rFonts w:ascii="宋体" w:eastAsia="宋体" w:hAnsi="宋体" w:cs="宋体"/>
          <w:kern w:val="0"/>
          <w:sz w:val="24"/>
          <w:szCs w:val="24"/>
        </w:rPr>
      </w:pPr>
      <w:proofErr w:type="spellStart"/>
      <w:r w:rsidRPr="004B718C">
        <w:rPr>
          <w:rFonts w:ascii="宋体" w:eastAsia="宋体" w:hAnsi="宋体" w:cs="宋体"/>
          <w:kern w:val="0"/>
          <w:sz w:val="24"/>
          <w:szCs w:val="24"/>
        </w:rPr>
        <w:lastRenderedPageBreak/>
        <w:t>RocketMQ</w:t>
      </w:r>
      <w:proofErr w:type="spellEnd"/>
      <w:r w:rsidRPr="004B718C">
        <w:rPr>
          <w:rFonts w:ascii="宋体" w:eastAsia="宋体" w:hAnsi="宋体" w:cs="宋体"/>
          <w:kern w:val="0"/>
          <w:sz w:val="24"/>
          <w:szCs w:val="24"/>
        </w:rPr>
        <w:t>的关键设计：</w:t>
      </w:r>
    </w:p>
    <w:p w:rsidR="004B718C" w:rsidRPr="004B718C" w:rsidRDefault="004B718C" w:rsidP="004B718C">
      <w:pPr>
        <w:widowControl/>
        <w:spacing w:beforeAutospacing="1" w:afterAutospacing="1"/>
        <w:jc w:val="left"/>
        <w:rPr>
          <w:rFonts w:ascii="宋体" w:eastAsia="宋体" w:hAnsi="宋体" w:cs="宋体"/>
          <w:kern w:val="0"/>
          <w:sz w:val="24"/>
          <w:szCs w:val="24"/>
        </w:rPr>
      </w:pPr>
      <w:r w:rsidRPr="004B718C">
        <w:rPr>
          <w:rFonts w:ascii="宋体" w:eastAsia="宋体" w:hAnsi="宋体" w:cs="宋体"/>
          <w:kern w:val="0"/>
          <w:sz w:val="24"/>
          <w:szCs w:val="24"/>
        </w:rPr>
        <w:t>分布式集群化</w:t>
      </w:r>
      <w:r w:rsidRPr="004B718C">
        <w:rPr>
          <w:rFonts w:ascii="宋体" w:eastAsia="宋体" w:hAnsi="宋体" w:cs="宋体"/>
          <w:kern w:val="0"/>
          <w:sz w:val="24"/>
          <w:szCs w:val="24"/>
        </w:rPr>
        <w:br/>
        <w:t>强数据安全</w:t>
      </w:r>
      <w:r w:rsidRPr="004B718C">
        <w:rPr>
          <w:rFonts w:ascii="宋体" w:eastAsia="宋体" w:hAnsi="宋体" w:cs="宋体"/>
          <w:kern w:val="0"/>
          <w:sz w:val="24"/>
          <w:szCs w:val="24"/>
        </w:rPr>
        <w:br/>
        <w:t>海量数据堆积</w:t>
      </w:r>
      <w:r w:rsidRPr="004B718C">
        <w:rPr>
          <w:rFonts w:ascii="宋体" w:eastAsia="宋体" w:hAnsi="宋体" w:cs="宋体"/>
          <w:kern w:val="0"/>
          <w:sz w:val="24"/>
          <w:szCs w:val="24"/>
        </w:rPr>
        <w:br/>
        <w:t>毫秒级投递延迟（推拉模式）</w:t>
      </w:r>
    </w:p>
    <w:p w:rsidR="004B718C" w:rsidRPr="004B718C" w:rsidRDefault="004B718C" w:rsidP="00FB58B6">
      <w:pPr>
        <w:widowControl/>
        <w:spacing w:before="100" w:beforeAutospacing="1" w:after="100" w:afterAutospacing="1"/>
        <w:jc w:val="left"/>
        <w:rPr>
          <w:rFonts w:ascii="宋体" w:eastAsia="宋体" w:hAnsi="宋体" w:cs="宋体" w:hint="eastAsia"/>
          <w:kern w:val="0"/>
          <w:sz w:val="24"/>
          <w:szCs w:val="24"/>
        </w:rPr>
      </w:pPr>
      <w:r w:rsidRPr="004B718C">
        <w:rPr>
          <w:rFonts w:ascii="宋体" w:eastAsia="宋体" w:hAnsi="宋体" w:cs="宋体"/>
          <w:kern w:val="0"/>
          <w:sz w:val="24"/>
          <w:szCs w:val="24"/>
        </w:rPr>
        <w:t>这是</w:t>
      </w:r>
      <w:proofErr w:type="spellStart"/>
      <w:r w:rsidRPr="004B718C">
        <w:rPr>
          <w:rFonts w:ascii="宋体" w:eastAsia="宋体" w:hAnsi="宋体" w:cs="宋体"/>
          <w:kern w:val="0"/>
          <w:sz w:val="24"/>
          <w:szCs w:val="24"/>
        </w:rPr>
        <w:t>RocketMQ</w:t>
      </w:r>
      <w:proofErr w:type="spellEnd"/>
      <w:r w:rsidRPr="004B718C">
        <w:rPr>
          <w:rFonts w:ascii="宋体" w:eastAsia="宋体" w:hAnsi="宋体" w:cs="宋体"/>
          <w:kern w:val="0"/>
          <w:sz w:val="24"/>
          <w:szCs w:val="24"/>
        </w:rPr>
        <w:t>在设计时的假定前提以及需要到达的效果。我想这些假定适用于所有的系统设计。随着我们系统的服务的增多，每位开发者都要注意自己的程序是否存在单点故障，如果挂了应该怎么恢复、能不能很好的水平扩展、对外的接口是否足够高效、自己管理的数据是否足够安全...... 多多规范自己的设计，</w:t>
      </w:r>
      <w:bookmarkStart w:id="3" w:name="_GoBack"/>
      <w:bookmarkEnd w:id="3"/>
      <w:r w:rsidRPr="004B718C">
        <w:rPr>
          <w:rFonts w:ascii="宋体" w:eastAsia="宋体" w:hAnsi="宋体" w:cs="宋体"/>
          <w:kern w:val="0"/>
          <w:sz w:val="24"/>
          <w:szCs w:val="24"/>
        </w:rPr>
        <w:t>才能开发出高效健壮的程序。</w:t>
      </w:r>
    </w:p>
    <w:p w:rsidR="003F784D" w:rsidRPr="004B718C" w:rsidRDefault="003F784D" w:rsidP="003F784D"/>
    <w:sectPr w:rsidR="003F784D" w:rsidRPr="004B7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284" w:rsidRDefault="00777284" w:rsidP="00765F7E">
      <w:r>
        <w:separator/>
      </w:r>
    </w:p>
  </w:endnote>
  <w:endnote w:type="continuationSeparator" w:id="0">
    <w:p w:rsidR="00777284" w:rsidRDefault="00777284"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284" w:rsidRDefault="00777284" w:rsidP="00765F7E">
      <w:r>
        <w:separator/>
      </w:r>
    </w:p>
  </w:footnote>
  <w:footnote w:type="continuationSeparator" w:id="0">
    <w:p w:rsidR="00777284" w:rsidRDefault="00777284" w:rsidP="0076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2198"/>
    <w:multiLevelType w:val="multilevel"/>
    <w:tmpl w:val="D7BE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9212F"/>
    <w:multiLevelType w:val="multilevel"/>
    <w:tmpl w:val="9468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C5337"/>
    <w:multiLevelType w:val="multilevel"/>
    <w:tmpl w:val="7566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9F4372"/>
    <w:multiLevelType w:val="multilevel"/>
    <w:tmpl w:val="614A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91C87"/>
    <w:multiLevelType w:val="multilevel"/>
    <w:tmpl w:val="2EC6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654AF8"/>
    <w:multiLevelType w:val="multilevel"/>
    <w:tmpl w:val="827C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76AF"/>
    <w:multiLevelType w:val="multilevel"/>
    <w:tmpl w:val="F292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0301F"/>
    <w:multiLevelType w:val="multilevel"/>
    <w:tmpl w:val="B92C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073AA"/>
    <w:multiLevelType w:val="multilevel"/>
    <w:tmpl w:val="3422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91E68"/>
    <w:multiLevelType w:val="multilevel"/>
    <w:tmpl w:val="6B44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E64F0"/>
    <w:multiLevelType w:val="multilevel"/>
    <w:tmpl w:val="2700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927CF"/>
    <w:multiLevelType w:val="multilevel"/>
    <w:tmpl w:val="C66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47350"/>
    <w:multiLevelType w:val="multilevel"/>
    <w:tmpl w:val="3F9E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12"/>
  </w:num>
  <w:num w:numId="5">
    <w:abstractNumId w:val="11"/>
  </w:num>
  <w:num w:numId="6">
    <w:abstractNumId w:val="0"/>
  </w:num>
  <w:num w:numId="7">
    <w:abstractNumId w:val="4"/>
  </w:num>
  <w:num w:numId="8">
    <w:abstractNumId w:val="14"/>
  </w:num>
  <w:num w:numId="9">
    <w:abstractNumId w:val="2"/>
  </w:num>
  <w:num w:numId="10">
    <w:abstractNumId w:val="10"/>
  </w:num>
  <w:num w:numId="11">
    <w:abstractNumId w:val="9"/>
  </w:num>
  <w:num w:numId="12">
    <w:abstractNumId w:val="15"/>
  </w:num>
  <w:num w:numId="13">
    <w:abstractNumId w:val="5"/>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061"/>
    <w:rsid w:val="000243A6"/>
    <w:rsid w:val="0003753E"/>
    <w:rsid w:val="00042DB2"/>
    <w:rsid w:val="00047206"/>
    <w:rsid w:val="0005252F"/>
    <w:rsid w:val="00087DF2"/>
    <w:rsid w:val="000B340C"/>
    <w:rsid w:val="000B5F7F"/>
    <w:rsid w:val="000D13D2"/>
    <w:rsid w:val="00100A3E"/>
    <w:rsid w:val="00103172"/>
    <w:rsid w:val="00103BD3"/>
    <w:rsid w:val="00107B2A"/>
    <w:rsid w:val="0013425E"/>
    <w:rsid w:val="001659AC"/>
    <w:rsid w:val="0017104B"/>
    <w:rsid w:val="00173402"/>
    <w:rsid w:val="00196FC3"/>
    <w:rsid w:val="001E4003"/>
    <w:rsid w:val="00200190"/>
    <w:rsid w:val="00244CA1"/>
    <w:rsid w:val="00261C05"/>
    <w:rsid w:val="002A0FE6"/>
    <w:rsid w:val="00305061"/>
    <w:rsid w:val="00336944"/>
    <w:rsid w:val="003763A9"/>
    <w:rsid w:val="003A5259"/>
    <w:rsid w:val="003A63E7"/>
    <w:rsid w:val="003B60CC"/>
    <w:rsid w:val="003F784D"/>
    <w:rsid w:val="00407200"/>
    <w:rsid w:val="00466C6B"/>
    <w:rsid w:val="00496D8D"/>
    <w:rsid w:val="004A2904"/>
    <w:rsid w:val="004A3206"/>
    <w:rsid w:val="004B718C"/>
    <w:rsid w:val="004E269D"/>
    <w:rsid w:val="00556B76"/>
    <w:rsid w:val="00592389"/>
    <w:rsid w:val="0059785A"/>
    <w:rsid w:val="005D08EB"/>
    <w:rsid w:val="005D70FE"/>
    <w:rsid w:val="005F457D"/>
    <w:rsid w:val="00600BDF"/>
    <w:rsid w:val="00620A65"/>
    <w:rsid w:val="00622D87"/>
    <w:rsid w:val="006B1BF2"/>
    <w:rsid w:val="006D2598"/>
    <w:rsid w:val="006F4378"/>
    <w:rsid w:val="00703420"/>
    <w:rsid w:val="0075407B"/>
    <w:rsid w:val="00765F7E"/>
    <w:rsid w:val="00777284"/>
    <w:rsid w:val="00790E12"/>
    <w:rsid w:val="007A52B4"/>
    <w:rsid w:val="007B51EA"/>
    <w:rsid w:val="007C5278"/>
    <w:rsid w:val="007D7F56"/>
    <w:rsid w:val="007F5F28"/>
    <w:rsid w:val="00833E83"/>
    <w:rsid w:val="00842C92"/>
    <w:rsid w:val="008607FE"/>
    <w:rsid w:val="00880F64"/>
    <w:rsid w:val="008B07EA"/>
    <w:rsid w:val="008B51EC"/>
    <w:rsid w:val="008C3551"/>
    <w:rsid w:val="008C4AB6"/>
    <w:rsid w:val="008E0880"/>
    <w:rsid w:val="008F674C"/>
    <w:rsid w:val="00916B97"/>
    <w:rsid w:val="0094033F"/>
    <w:rsid w:val="0096511C"/>
    <w:rsid w:val="00973C36"/>
    <w:rsid w:val="009F1726"/>
    <w:rsid w:val="00A431CE"/>
    <w:rsid w:val="00A95217"/>
    <w:rsid w:val="00AA0E8C"/>
    <w:rsid w:val="00AA25F6"/>
    <w:rsid w:val="00AA4E6C"/>
    <w:rsid w:val="00AB49C7"/>
    <w:rsid w:val="00B22904"/>
    <w:rsid w:val="00B2666D"/>
    <w:rsid w:val="00C71551"/>
    <w:rsid w:val="00C87754"/>
    <w:rsid w:val="00CA5839"/>
    <w:rsid w:val="00CB1C52"/>
    <w:rsid w:val="00CE18D3"/>
    <w:rsid w:val="00CE1D47"/>
    <w:rsid w:val="00CE6658"/>
    <w:rsid w:val="00CF49A4"/>
    <w:rsid w:val="00D061DB"/>
    <w:rsid w:val="00D14576"/>
    <w:rsid w:val="00D34106"/>
    <w:rsid w:val="00D77708"/>
    <w:rsid w:val="00DE1FAB"/>
    <w:rsid w:val="00E16345"/>
    <w:rsid w:val="00E55893"/>
    <w:rsid w:val="00EA042E"/>
    <w:rsid w:val="00EB7DA9"/>
    <w:rsid w:val="00EC3C8F"/>
    <w:rsid w:val="00EE33BF"/>
    <w:rsid w:val="00F13411"/>
    <w:rsid w:val="00F232DA"/>
    <w:rsid w:val="00F42FFA"/>
    <w:rsid w:val="00F815A4"/>
    <w:rsid w:val="00FA6A6A"/>
    <w:rsid w:val="00FA6EFC"/>
    <w:rsid w:val="00FB58B6"/>
    <w:rsid w:val="00FB749E"/>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A39D2"/>
  <w15:docId w15:val="{2FBF5B56-93AE-4EF9-87F3-FE9F0307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E0880"/>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B718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5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753E"/>
    <w:rPr>
      <w:b/>
      <w:bCs/>
      <w:kern w:val="44"/>
      <w:sz w:val="44"/>
      <w:szCs w:val="44"/>
    </w:rPr>
  </w:style>
  <w:style w:type="character" w:customStyle="1" w:styleId="30">
    <w:name w:val="标题 3 字符"/>
    <w:basedOn w:val="a0"/>
    <w:link w:val="3"/>
    <w:uiPriority w:val="9"/>
    <w:rsid w:val="0003753E"/>
    <w:rPr>
      <w:b/>
      <w:bCs/>
      <w:sz w:val="32"/>
      <w:szCs w:val="32"/>
    </w:rPr>
  </w:style>
  <w:style w:type="paragraph" w:styleId="a3">
    <w:name w:val="Balloon Text"/>
    <w:basedOn w:val="a"/>
    <w:link w:val="a4"/>
    <w:uiPriority w:val="99"/>
    <w:semiHidden/>
    <w:unhideWhenUsed/>
    <w:rsid w:val="00A95217"/>
    <w:rPr>
      <w:sz w:val="18"/>
      <w:szCs w:val="18"/>
    </w:rPr>
  </w:style>
  <w:style w:type="character" w:customStyle="1" w:styleId="a4">
    <w:name w:val="批注框文本 字符"/>
    <w:basedOn w:val="a0"/>
    <w:link w:val="a3"/>
    <w:uiPriority w:val="99"/>
    <w:semiHidden/>
    <w:rsid w:val="00A95217"/>
    <w:rPr>
      <w:sz w:val="18"/>
      <w:szCs w:val="18"/>
    </w:rPr>
  </w:style>
  <w:style w:type="paragraph" w:styleId="a5">
    <w:name w:val="header"/>
    <w:basedOn w:val="a"/>
    <w:link w:val="a6"/>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F7E"/>
    <w:rPr>
      <w:sz w:val="18"/>
      <w:szCs w:val="18"/>
    </w:rPr>
  </w:style>
  <w:style w:type="paragraph" w:styleId="a7">
    <w:name w:val="footer"/>
    <w:basedOn w:val="a"/>
    <w:link w:val="a8"/>
    <w:uiPriority w:val="99"/>
    <w:unhideWhenUsed/>
    <w:rsid w:val="00765F7E"/>
    <w:pPr>
      <w:tabs>
        <w:tab w:val="center" w:pos="4153"/>
        <w:tab w:val="right" w:pos="8306"/>
      </w:tabs>
      <w:snapToGrid w:val="0"/>
      <w:jc w:val="left"/>
    </w:pPr>
    <w:rPr>
      <w:sz w:val="18"/>
      <w:szCs w:val="18"/>
    </w:rPr>
  </w:style>
  <w:style w:type="character" w:customStyle="1" w:styleId="a8">
    <w:name w:val="页脚 字符"/>
    <w:basedOn w:val="a0"/>
    <w:link w:val="a7"/>
    <w:uiPriority w:val="99"/>
    <w:rsid w:val="00765F7E"/>
    <w:rPr>
      <w:sz w:val="18"/>
      <w:szCs w:val="18"/>
    </w:rPr>
  </w:style>
  <w:style w:type="character" w:customStyle="1" w:styleId="40">
    <w:name w:val="标题 4 字符"/>
    <w:basedOn w:val="a0"/>
    <w:link w:val="4"/>
    <w:uiPriority w:val="9"/>
    <w:rsid w:val="00F42F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E0880"/>
    <w:rPr>
      <w:b/>
      <w:bCs/>
      <w:sz w:val="28"/>
      <w:szCs w:val="28"/>
    </w:rPr>
  </w:style>
  <w:style w:type="character" w:customStyle="1" w:styleId="60">
    <w:name w:val="标题 6 字符"/>
    <w:basedOn w:val="a0"/>
    <w:link w:val="6"/>
    <w:uiPriority w:val="9"/>
    <w:semiHidden/>
    <w:rsid w:val="004B718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06246">
      <w:bodyDiv w:val="1"/>
      <w:marLeft w:val="0"/>
      <w:marRight w:val="0"/>
      <w:marTop w:val="0"/>
      <w:marBottom w:val="0"/>
      <w:divBdr>
        <w:top w:val="none" w:sz="0" w:space="0" w:color="auto"/>
        <w:left w:val="none" w:sz="0" w:space="0" w:color="auto"/>
        <w:bottom w:val="none" w:sz="0" w:space="0" w:color="auto"/>
        <w:right w:val="none" w:sz="0" w:space="0" w:color="auto"/>
      </w:divBdr>
      <w:divsChild>
        <w:div w:id="1980256236">
          <w:marLeft w:val="0"/>
          <w:marRight w:val="0"/>
          <w:marTop w:val="0"/>
          <w:marBottom w:val="0"/>
          <w:divBdr>
            <w:top w:val="none" w:sz="0" w:space="0" w:color="auto"/>
            <w:left w:val="none" w:sz="0" w:space="0" w:color="auto"/>
            <w:bottom w:val="none" w:sz="0" w:space="0" w:color="auto"/>
            <w:right w:val="none" w:sz="0" w:space="0" w:color="auto"/>
          </w:divBdr>
          <w:divsChild>
            <w:div w:id="1742211042">
              <w:marLeft w:val="0"/>
              <w:marRight w:val="0"/>
              <w:marTop w:val="0"/>
              <w:marBottom w:val="0"/>
              <w:divBdr>
                <w:top w:val="none" w:sz="0" w:space="0" w:color="auto"/>
                <w:left w:val="none" w:sz="0" w:space="0" w:color="auto"/>
                <w:bottom w:val="none" w:sz="0" w:space="0" w:color="auto"/>
                <w:right w:val="none" w:sz="0" w:space="0" w:color="auto"/>
              </w:divBdr>
              <w:divsChild>
                <w:div w:id="52320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540604">
                  <w:marLeft w:val="0"/>
                  <w:marRight w:val="0"/>
                  <w:marTop w:val="0"/>
                  <w:marBottom w:val="0"/>
                  <w:divBdr>
                    <w:top w:val="none" w:sz="0" w:space="0" w:color="auto"/>
                    <w:left w:val="none" w:sz="0" w:space="0" w:color="auto"/>
                    <w:bottom w:val="none" w:sz="0" w:space="0" w:color="auto"/>
                    <w:right w:val="none" w:sz="0" w:space="0" w:color="auto"/>
                  </w:divBdr>
                  <w:divsChild>
                    <w:div w:id="1722286248">
                      <w:marLeft w:val="0"/>
                      <w:marRight w:val="0"/>
                      <w:marTop w:val="0"/>
                      <w:marBottom w:val="0"/>
                      <w:divBdr>
                        <w:top w:val="none" w:sz="0" w:space="0" w:color="auto"/>
                        <w:left w:val="none" w:sz="0" w:space="0" w:color="auto"/>
                        <w:bottom w:val="none" w:sz="0" w:space="0" w:color="auto"/>
                        <w:right w:val="none" w:sz="0" w:space="0" w:color="auto"/>
                      </w:divBdr>
                      <w:divsChild>
                        <w:div w:id="721903538">
                          <w:marLeft w:val="0"/>
                          <w:marRight w:val="0"/>
                          <w:marTop w:val="0"/>
                          <w:marBottom w:val="0"/>
                          <w:divBdr>
                            <w:top w:val="none" w:sz="0" w:space="0" w:color="auto"/>
                            <w:left w:val="none" w:sz="0" w:space="0" w:color="auto"/>
                            <w:bottom w:val="none" w:sz="0" w:space="0" w:color="auto"/>
                            <w:right w:val="none" w:sz="0" w:space="0" w:color="auto"/>
                          </w:divBdr>
                        </w:div>
                      </w:divsChild>
                    </w:div>
                    <w:div w:id="744647802">
                      <w:marLeft w:val="0"/>
                      <w:marRight w:val="0"/>
                      <w:marTop w:val="0"/>
                      <w:marBottom w:val="0"/>
                      <w:divBdr>
                        <w:top w:val="none" w:sz="0" w:space="0" w:color="auto"/>
                        <w:left w:val="none" w:sz="0" w:space="0" w:color="auto"/>
                        <w:bottom w:val="none" w:sz="0" w:space="0" w:color="auto"/>
                        <w:right w:val="none" w:sz="0" w:space="0" w:color="auto"/>
                      </w:divBdr>
                    </w:div>
                  </w:divsChild>
                </w:div>
                <w:div w:id="1150369162">
                  <w:marLeft w:val="0"/>
                  <w:marRight w:val="0"/>
                  <w:marTop w:val="0"/>
                  <w:marBottom w:val="0"/>
                  <w:divBdr>
                    <w:top w:val="none" w:sz="0" w:space="0" w:color="auto"/>
                    <w:left w:val="none" w:sz="0" w:space="0" w:color="auto"/>
                    <w:bottom w:val="none" w:sz="0" w:space="0" w:color="auto"/>
                    <w:right w:val="none" w:sz="0" w:space="0" w:color="auto"/>
                  </w:divBdr>
                  <w:divsChild>
                    <w:div w:id="701442936">
                      <w:marLeft w:val="0"/>
                      <w:marRight w:val="0"/>
                      <w:marTop w:val="0"/>
                      <w:marBottom w:val="0"/>
                      <w:divBdr>
                        <w:top w:val="none" w:sz="0" w:space="0" w:color="auto"/>
                        <w:left w:val="none" w:sz="0" w:space="0" w:color="auto"/>
                        <w:bottom w:val="none" w:sz="0" w:space="0" w:color="auto"/>
                        <w:right w:val="none" w:sz="0" w:space="0" w:color="auto"/>
                      </w:divBdr>
                      <w:divsChild>
                        <w:div w:id="44112435">
                          <w:marLeft w:val="0"/>
                          <w:marRight w:val="0"/>
                          <w:marTop w:val="0"/>
                          <w:marBottom w:val="0"/>
                          <w:divBdr>
                            <w:top w:val="none" w:sz="0" w:space="0" w:color="auto"/>
                            <w:left w:val="none" w:sz="0" w:space="0" w:color="auto"/>
                            <w:bottom w:val="none" w:sz="0" w:space="0" w:color="auto"/>
                            <w:right w:val="none" w:sz="0" w:space="0" w:color="auto"/>
                          </w:divBdr>
                        </w:div>
                      </w:divsChild>
                    </w:div>
                    <w:div w:id="972639439">
                      <w:marLeft w:val="0"/>
                      <w:marRight w:val="0"/>
                      <w:marTop w:val="0"/>
                      <w:marBottom w:val="0"/>
                      <w:divBdr>
                        <w:top w:val="none" w:sz="0" w:space="0" w:color="auto"/>
                        <w:left w:val="none" w:sz="0" w:space="0" w:color="auto"/>
                        <w:bottom w:val="none" w:sz="0" w:space="0" w:color="auto"/>
                        <w:right w:val="none" w:sz="0" w:space="0" w:color="auto"/>
                      </w:divBdr>
                    </w:div>
                  </w:divsChild>
                </w:div>
                <w:div w:id="1055810328">
                  <w:marLeft w:val="0"/>
                  <w:marRight w:val="0"/>
                  <w:marTop w:val="0"/>
                  <w:marBottom w:val="0"/>
                  <w:divBdr>
                    <w:top w:val="none" w:sz="0" w:space="0" w:color="auto"/>
                    <w:left w:val="none" w:sz="0" w:space="0" w:color="auto"/>
                    <w:bottom w:val="none" w:sz="0" w:space="0" w:color="auto"/>
                    <w:right w:val="none" w:sz="0" w:space="0" w:color="auto"/>
                  </w:divBdr>
                  <w:divsChild>
                    <w:div w:id="78914489">
                      <w:marLeft w:val="0"/>
                      <w:marRight w:val="0"/>
                      <w:marTop w:val="0"/>
                      <w:marBottom w:val="0"/>
                      <w:divBdr>
                        <w:top w:val="none" w:sz="0" w:space="0" w:color="auto"/>
                        <w:left w:val="none" w:sz="0" w:space="0" w:color="auto"/>
                        <w:bottom w:val="none" w:sz="0" w:space="0" w:color="auto"/>
                        <w:right w:val="none" w:sz="0" w:space="0" w:color="auto"/>
                      </w:divBdr>
                      <w:divsChild>
                        <w:div w:id="17706147">
                          <w:marLeft w:val="0"/>
                          <w:marRight w:val="0"/>
                          <w:marTop w:val="0"/>
                          <w:marBottom w:val="0"/>
                          <w:divBdr>
                            <w:top w:val="none" w:sz="0" w:space="0" w:color="auto"/>
                            <w:left w:val="none" w:sz="0" w:space="0" w:color="auto"/>
                            <w:bottom w:val="none" w:sz="0" w:space="0" w:color="auto"/>
                            <w:right w:val="none" w:sz="0" w:space="0" w:color="auto"/>
                          </w:divBdr>
                        </w:div>
                      </w:divsChild>
                    </w:div>
                    <w:div w:id="1930193258">
                      <w:marLeft w:val="0"/>
                      <w:marRight w:val="0"/>
                      <w:marTop w:val="0"/>
                      <w:marBottom w:val="0"/>
                      <w:divBdr>
                        <w:top w:val="none" w:sz="0" w:space="0" w:color="auto"/>
                        <w:left w:val="none" w:sz="0" w:space="0" w:color="auto"/>
                        <w:bottom w:val="none" w:sz="0" w:space="0" w:color="auto"/>
                        <w:right w:val="none" w:sz="0" w:space="0" w:color="auto"/>
                      </w:divBdr>
                    </w:div>
                  </w:divsChild>
                </w:div>
                <w:div w:id="1870756621">
                  <w:marLeft w:val="0"/>
                  <w:marRight w:val="0"/>
                  <w:marTop w:val="0"/>
                  <w:marBottom w:val="0"/>
                  <w:divBdr>
                    <w:top w:val="none" w:sz="0" w:space="0" w:color="auto"/>
                    <w:left w:val="none" w:sz="0" w:space="0" w:color="auto"/>
                    <w:bottom w:val="none" w:sz="0" w:space="0" w:color="auto"/>
                    <w:right w:val="none" w:sz="0" w:space="0" w:color="auto"/>
                  </w:divBdr>
                  <w:divsChild>
                    <w:div w:id="1288970523">
                      <w:marLeft w:val="0"/>
                      <w:marRight w:val="0"/>
                      <w:marTop w:val="0"/>
                      <w:marBottom w:val="0"/>
                      <w:divBdr>
                        <w:top w:val="none" w:sz="0" w:space="0" w:color="auto"/>
                        <w:left w:val="none" w:sz="0" w:space="0" w:color="auto"/>
                        <w:bottom w:val="none" w:sz="0" w:space="0" w:color="auto"/>
                        <w:right w:val="none" w:sz="0" w:space="0" w:color="auto"/>
                      </w:divBdr>
                      <w:divsChild>
                        <w:div w:id="973631971">
                          <w:marLeft w:val="0"/>
                          <w:marRight w:val="0"/>
                          <w:marTop w:val="0"/>
                          <w:marBottom w:val="0"/>
                          <w:divBdr>
                            <w:top w:val="none" w:sz="0" w:space="0" w:color="auto"/>
                            <w:left w:val="none" w:sz="0" w:space="0" w:color="auto"/>
                            <w:bottom w:val="none" w:sz="0" w:space="0" w:color="auto"/>
                            <w:right w:val="none" w:sz="0" w:space="0" w:color="auto"/>
                          </w:divBdr>
                        </w:div>
                      </w:divsChild>
                    </w:div>
                    <w:div w:id="449400310">
                      <w:marLeft w:val="0"/>
                      <w:marRight w:val="0"/>
                      <w:marTop w:val="0"/>
                      <w:marBottom w:val="0"/>
                      <w:divBdr>
                        <w:top w:val="none" w:sz="0" w:space="0" w:color="auto"/>
                        <w:left w:val="none" w:sz="0" w:space="0" w:color="auto"/>
                        <w:bottom w:val="none" w:sz="0" w:space="0" w:color="auto"/>
                        <w:right w:val="none" w:sz="0" w:space="0" w:color="auto"/>
                      </w:divBdr>
                    </w:div>
                  </w:divsChild>
                </w:div>
                <w:div w:id="163089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947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95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69333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656378">
                  <w:marLeft w:val="0"/>
                  <w:marRight w:val="0"/>
                  <w:marTop w:val="0"/>
                  <w:marBottom w:val="0"/>
                  <w:divBdr>
                    <w:top w:val="none" w:sz="0" w:space="0" w:color="auto"/>
                    <w:left w:val="none" w:sz="0" w:space="0" w:color="auto"/>
                    <w:bottom w:val="none" w:sz="0" w:space="0" w:color="auto"/>
                    <w:right w:val="none" w:sz="0" w:space="0" w:color="auto"/>
                  </w:divBdr>
                  <w:divsChild>
                    <w:div w:id="159928355">
                      <w:marLeft w:val="0"/>
                      <w:marRight w:val="0"/>
                      <w:marTop w:val="0"/>
                      <w:marBottom w:val="0"/>
                      <w:divBdr>
                        <w:top w:val="none" w:sz="0" w:space="0" w:color="auto"/>
                        <w:left w:val="none" w:sz="0" w:space="0" w:color="auto"/>
                        <w:bottom w:val="none" w:sz="0" w:space="0" w:color="auto"/>
                        <w:right w:val="none" w:sz="0" w:space="0" w:color="auto"/>
                      </w:divBdr>
                      <w:divsChild>
                        <w:div w:id="44527400">
                          <w:marLeft w:val="0"/>
                          <w:marRight w:val="0"/>
                          <w:marTop w:val="0"/>
                          <w:marBottom w:val="0"/>
                          <w:divBdr>
                            <w:top w:val="none" w:sz="0" w:space="0" w:color="auto"/>
                            <w:left w:val="none" w:sz="0" w:space="0" w:color="auto"/>
                            <w:bottom w:val="none" w:sz="0" w:space="0" w:color="auto"/>
                            <w:right w:val="none" w:sz="0" w:space="0" w:color="auto"/>
                          </w:divBdr>
                        </w:div>
                      </w:divsChild>
                    </w:div>
                    <w:div w:id="2058163661">
                      <w:marLeft w:val="0"/>
                      <w:marRight w:val="0"/>
                      <w:marTop w:val="0"/>
                      <w:marBottom w:val="0"/>
                      <w:divBdr>
                        <w:top w:val="none" w:sz="0" w:space="0" w:color="auto"/>
                        <w:left w:val="none" w:sz="0" w:space="0" w:color="auto"/>
                        <w:bottom w:val="none" w:sz="0" w:space="0" w:color="auto"/>
                        <w:right w:val="none" w:sz="0" w:space="0" w:color="auto"/>
                      </w:divBdr>
                    </w:div>
                  </w:divsChild>
                </w:div>
                <w:div w:id="550196458">
                  <w:marLeft w:val="0"/>
                  <w:marRight w:val="0"/>
                  <w:marTop w:val="0"/>
                  <w:marBottom w:val="0"/>
                  <w:divBdr>
                    <w:top w:val="none" w:sz="0" w:space="0" w:color="auto"/>
                    <w:left w:val="none" w:sz="0" w:space="0" w:color="auto"/>
                    <w:bottom w:val="none" w:sz="0" w:space="0" w:color="auto"/>
                    <w:right w:val="none" w:sz="0" w:space="0" w:color="auto"/>
                  </w:divBdr>
                  <w:divsChild>
                    <w:div w:id="976111548">
                      <w:marLeft w:val="0"/>
                      <w:marRight w:val="0"/>
                      <w:marTop w:val="0"/>
                      <w:marBottom w:val="0"/>
                      <w:divBdr>
                        <w:top w:val="none" w:sz="0" w:space="0" w:color="auto"/>
                        <w:left w:val="none" w:sz="0" w:space="0" w:color="auto"/>
                        <w:bottom w:val="none" w:sz="0" w:space="0" w:color="auto"/>
                        <w:right w:val="none" w:sz="0" w:space="0" w:color="auto"/>
                      </w:divBdr>
                      <w:divsChild>
                        <w:div w:id="822938463">
                          <w:marLeft w:val="0"/>
                          <w:marRight w:val="0"/>
                          <w:marTop w:val="0"/>
                          <w:marBottom w:val="0"/>
                          <w:divBdr>
                            <w:top w:val="none" w:sz="0" w:space="0" w:color="auto"/>
                            <w:left w:val="none" w:sz="0" w:space="0" w:color="auto"/>
                            <w:bottom w:val="none" w:sz="0" w:space="0" w:color="auto"/>
                            <w:right w:val="none" w:sz="0" w:space="0" w:color="auto"/>
                          </w:divBdr>
                        </w:div>
                      </w:divsChild>
                    </w:div>
                    <w:div w:id="318465042">
                      <w:marLeft w:val="0"/>
                      <w:marRight w:val="0"/>
                      <w:marTop w:val="0"/>
                      <w:marBottom w:val="0"/>
                      <w:divBdr>
                        <w:top w:val="none" w:sz="0" w:space="0" w:color="auto"/>
                        <w:left w:val="none" w:sz="0" w:space="0" w:color="auto"/>
                        <w:bottom w:val="none" w:sz="0" w:space="0" w:color="auto"/>
                        <w:right w:val="none" w:sz="0" w:space="0" w:color="auto"/>
                      </w:divBdr>
                    </w:div>
                  </w:divsChild>
                </w:div>
                <w:div w:id="73616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82705">
                  <w:marLeft w:val="0"/>
                  <w:marRight w:val="0"/>
                  <w:marTop w:val="0"/>
                  <w:marBottom w:val="0"/>
                  <w:divBdr>
                    <w:top w:val="none" w:sz="0" w:space="0" w:color="auto"/>
                    <w:left w:val="none" w:sz="0" w:space="0" w:color="auto"/>
                    <w:bottom w:val="none" w:sz="0" w:space="0" w:color="auto"/>
                    <w:right w:val="none" w:sz="0" w:space="0" w:color="auto"/>
                  </w:divBdr>
                  <w:divsChild>
                    <w:div w:id="633872793">
                      <w:marLeft w:val="0"/>
                      <w:marRight w:val="0"/>
                      <w:marTop w:val="0"/>
                      <w:marBottom w:val="0"/>
                      <w:divBdr>
                        <w:top w:val="none" w:sz="0" w:space="0" w:color="auto"/>
                        <w:left w:val="none" w:sz="0" w:space="0" w:color="auto"/>
                        <w:bottom w:val="none" w:sz="0" w:space="0" w:color="auto"/>
                        <w:right w:val="none" w:sz="0" w:space="0" w:color="auto"/>
                      </w:divBdr>
                      <w:divsChild>
                        <w:div w:id="1643149338">
                          <w:marLeft w:val="0"/>
                          <w:marRight w:val="0"/>
                          <w:marTop w:val="0"/>
                          <w:marBottom w:val="0"/>
                          <w:divBdr>
                            <w:top w:val="none" w:sz="0" w:space="0" w:color="auto"/>
                            <w:left w:val="none" w:sz="0" w:space="0" w:color="auto"/>
                            <w:bottom w:val="none" w:sz="0" w:space="0" w:color="auto"/>
                            <w:right w:val="none" w:sz="0" w:space="0" w:color="auto"/>
                          </w:divBdr>
                        </w:div>
                      </w:divsChild>
                    </w:div>
                    <w:div w:id="2050956738">
                      <w:marLeft w:val="0"/>
                      <w:marRight w:val="0"/>
                      <w:marTop w:val="0"/>
                      <w:marBottom w:val="0"/>
                      <w:divBdr>
                        <w:top w:val="none" w:sz="0" w:space="0" w:color="auto"/>
                        <w:left w:val="none" w:sz="0" w:space="0" w:color="auto"/>
                        <w:bottom w:val="none" w:sz="0" w:space="0" w:color="auto"/>
                        <w:right w:val="none" w:sz="0" w:space="0" w:color="auto"/>
                      </w:divBdr>
                    </w:div>
                  </w:divsChild>
                </w:div>
                <w:div w:id="808131478">
                  <w:marLeft w:val="0"/>
                  <w:marRight w:val="0"/>
                  <w:marTop w:val="0"/>
                  <w:marBottom w:val="0"/>
                  <w:divBdr>
                    <w:top w:val="none" w:sz="0" w:space="0" w:color="auto"/>
                    <w:left w:val="none" w:sz="0" w:space="0" w:color="auto"/>
                    <w:bottom w:val="none" w:sz="0" w:space="0" w:color="auto"/>
                    <w:right w:val="none" w:sz="0" w:space="0" w:color="auto"/>
                  </w:divBdr>
                  <w:divsChild>
                    <w:div w:id="691537967">
                      <w:marLeft w:val="0"/>
                      <w:marRight w:val="0"/>
                      <w:marTop w:val="0"/>
                      <w:marBottom w:val="0"/>
                      <w:divBdr>
                        <w:top w:val="none" w:sz="0" w:space="0" w:color="auto"/>
                        <w:left w:val="none" w:sz="0" w:space="0" w:color="auto"/>
                        <w:bottom w:val="none" w:sz="0" w:space="0" w:color="auto"/>
                        <w:right w:val="none" w:sz="0" w:space="0" w:color="auto"/>
                      </w:divBdr>
                      <w:divsChild>
                        <w:div w:id="1975329368">
                          <w:marLeft w:val="0"/>
                          <w:marRight w:val="0"/>
                          <w:marTop w:val="0"/>
                          <w:marBottom w:val="0"/>
                          <w:divBdr>
                            <w:top w:val="none" w:sz="0" w:space="0" w:color="auto"/>
                            <w:left w:val="none" w:sz="0" w:space="0" w:color="auto"/>
                            <w:bottom w:val="none" w:sz="0" w:space="0" w:color="auto"/>
                            <w:right w:val="none" w:sz="0" w:space="0" w:color="auto"/>
                          </w:divBdr>
                        </w:div>
                      </w:divsChild>
                    </w:div>
                    <w:div w:id="113252458">
                      <w:marLeft w:val="0"/>
                      <w:marRight w:val="0"/>
                      <w:marTop w:val="0"/>
                      <w:marBottom w:val="0"/>
                      <w:divBdr>
                        <w:top w:val="none" w:sz="0" w:space="0" w:color="auto"/>
                        <w:left w:val="none" w:sz="0" w:space="0" w:color="auto"/>
                        <w:bottom w:val="none" w:sz="0" w:space="0" w:color="auto"/>
                        <w:right w:val="none" w:sz="0" w:space="0" w:color="auto"/>
                      </w:divBdr>
                    </w:div>
                  </w:divsChild>
                </w:div>
                <w:div w:id="1351561792">
                  <w:marLeft w:val="0"/>
                  <w:marRight w:val="0"/>
                  <w:marTop w:val="0"/>
                  <w:marBottom w:val="0"/>
                  <w:divBdr>
                    <w:top w:val="none" w:sz="0" w:space="0" w:color="auto"/>
                    <w:left w:val="none" w:sz="0" w:space="0" w:color="auto"/>
                    <w:bottom w:val="none" w:sz="0" w:space="0" w:color="auto"/>
                    <w:right w:val="none" w:sz="0" w:space="0" w:color="auto"/>
                  </w:divBdr>
                  <w:divsChild>
                    <w:div w:id="1736120088">
                      <w:marLeft w:val="0"/>
                      <w:marRight w:val="0"/>
                      <w:marTop w:val="0"/>
                      <w:marBottom w:val="0"/>
                      <w:divBdr>
                        <w:top w:val="none" w:sz="0" w:space="0" w:color="auto"/>
                        <w:left w:val="none" w:sz="0" w:space="0" w:color="auto"/>
                        <w:bottom w:val="none" w:sz="0" w:space="0" w:color="auto"/>
                        <w:right w:val="none" w:sz="0" w:space="0" w:color="auto"/>
                      </w:divBdr>
                      <w:divsChild>
                        <w:div w:id="1587350108">
                          <w:marLeft w:val="0"/>
                          <w:marRight w:val="0"/>
                          <w:marTop w:val="0"/>
                          <w:marBottom w:val="0"/>
                          <w:divBdr>
                            <w:top w:val="none" w:sz="0" w:space="0" w:color="auto"/>
                            <w:left w:val="none" w:sz="0" w:space="0" w:color="auto"/>
                            <w:bottom w:val="none" w:sz="0" w:space="0" w:color="auto"/>
                            <w:right w:val="none" w:sz="0" w:space="0" w:color="auto"/>
                          </w:divBdr>
                        </w:div>
                      </w:divsChild>
                    </w:div>
                    <w:div w:id="1985817405">
                      <w:marLeft w:val="0"/>
                      <w:marRight w:val="0"/>
                      <w:marTop w:val="0"/>
                      <w:marBottom w:val="0"/>
                      <w:divBdr>
                        <w:top w:val="none" w:sz="0" w:space="0" w:color="auto"/>
                        <w:left w:val="none" w:sz="0" w:space="0" w:color="auto"/>
                        <w:bottom w:val="none" w:sz="0" w:space="0" w:color="auto"/>
                        <w:right w:val="none" w:sz="0" w:space="0" w:color="auto"/>
                      </w:divBdr>
                    </w:div>
                  </w:divsChild>
                </w:div>
                <w:div w:id="176117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900824">
                  <w:marLeft w:val="0"/>
                  <w:marRight w:val="0"/>
                  <w:marTop w:val="0"/>
                  <w:marBottom w:val="0"/>
                  <w:divBdr>
                    <w:top w:val="none" w:sz="0" w:space="0" w:color="auto"/>
                    <w:left w:val="none" w:sz="0" w:space="0" w:color="auto"/>
                    <w:bottom w:val="none" w:sz="0" w:space="0" w:color="auto"/>
                    <w:right w:val="none" w:sz="0" w:space="0" w:color="auto"/>
                  </w:divBdr>
                  <w:divsChild>
                    <w:div w:id="1152676198">
                      <w:marLeft w:val="0"/>
                      <w:marRight w:val="0"/>
                      <w:marTop w:val="0"/>
                      <w:marBottom w:val="0"/>
                      <w:divBdr>
                        <w:top w:val="none" w:sz="0" w:space="0" w:color="auto"/>
                        <w:left w:val="none" w:sz="0" w:space="0" w:color="auto"/>
                        <w:bottom w:val="none" w:sz="0" w:space="0" w:color="auto"/>
                        <w:right w:val="none" w:sz="0" w:space="0" w:color="auto"/>
                      </w:divBdr>
                      <w:divsChild>
                        <w:div w:id="645358067">
                          <w:marLeft w:val="0"/>
                          <w:marRight w:val="0"/>
                          <w:marTop w:val="0"/>
                          <w:marBottom w:val="0"/>
                          <w:divBdr>
                            <w:top w:val="none" w:sz="0" w:space="0" w:color="auto"/>
                            <w:left w:val="none" w:sz="0" w:space="0" w:color="auto"/>
                            <w:bottom w:val="none" w:sz="0" w:space="0" w:color="auto"/>
                            <w:right w:val="none" w:sz="0" w:space="0" w:color="auto"/>
                          </w:divBdr>
                        </w:div>
                      </w:divsChild>
                    </w:div>
                    <w:div w:id="1971552243">
                      <w:marLeft w:val="0"/>
                      <w:marRight w:val="0"/>
                      <w:marTop w:val="0"/>
                      <w:marBottom w:val="0"/>
                      <w:divBdr>
                        <w:top w:val="none" w:sz="0" w:space="0" w:color="auto"/>
                        <w:left w:val="none" w:sz="0" w:space="0" w:color="auto"/>
                        <w:bottom w:val="none" w:sz="0" w:space="0" w:color="auto"/>
                        <w:right w:val="none" w:sz="0" w:space="0" w:color="auto"/>
                      </w:divBdr>
                    </w:div>
                  </w:divsChild>
                </w:div>
                <w:div w:id="1715420215">
                  <w:marLeft w:val="0"/>
                  <w:marRight w:val="0"/>
                  <w:marTop w:val="0"/>
                  <w:marBottom w:val="0"/>
                  <w:divBdr>
                    <w:top w:val="none" w:sz="0" w:space="0" w:color="auto"/>
                    <w:left w:val="none" w:sz="0" w:space="0" w:color="auto"/>
                    <w:bottom w:val="none" w:sz="0" w:space="0" w:color="auto"/>
                    <w:right w:val="none" w:sz="0" w:space="0" w:color="auto"/>
                  </w:divBdr>
                  <w:divsChild>
                    <w:div w:id="384722215">
                      <w:marLeft w:val="0"/>
                      <w:marRight w:val="0"/>
                      <w:marTop w:val="0"/>
                      <w:marBottom w:val="0"/>
                      <w:divBdr>
                        <w:top w:val="none" w:sz="0" w:space="0" w:color="auto"/>
                        <w:left w:val="none" w:sz="0" w:space="0" w:color="auto"/>
                        <w:bottom w:val="none" w:sz="0" w:space="0" w:color="auto"/>
                        <w:right w:val="none" w:sz="0" w:space="0" w:color="auto"/>
                      </w:divBdr>
                      <w:divsChild>
                        <w:div w:id="1728331914">
                          <w:marLeft w:val="0"/>
                          <w:marRight w:val="0"/>
                          <w:marTop w:val="0"/>
                          <w:marBottom w:val="0"/>
                          <w:divBdr>
                            <w:top w:val="none" w:sz="0" w:space="0" w:color="auto"/>
                            <w:left w:val="none" w:sz="0" w:space="0" w:color="auto"/>
                            <w:bottom w:val="none" w:sz="0" w:space="0" w:color="auto"/>
                            <w:right w:val="none" w:sz="0" w:space="0" w:color="auto"/>
                          </w:divBdr>
                        </w:div>
                      </w:divsChild>
                    </w:div>
                    <w:div w:id="653873210">
                      <w:marLeft w:val="0"/>
                      <w:marRight w:val="0"/>
                      <w:marTop w:val="0"/>
                      <w:marBottom w:val="0"/>
                      <w:divBdr>
                        <w:top w:val="none" w:sz="0" w:space="0" w:color="auto"/>
                        <w:left w:val="none" w:sz="0" w:space="0" w:color="auto"/>
                        <w:bottom w:val="none" w:sz="0" w:space="0" w:color="auto"/>
                        <w:right w:val="none" w:sz="0" w:space="0" w:color="auto"/>
                      </w:divBdr>
                    </w:div>
                  </w:divsChild>
                </w:div>
                <w:div w:id="325788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83236">
                  <w:marLeft w:val="0"/>
                  <w:marRight w:val="0"/>
                  <w:marTop w:val="0"/>
                  <w:marBottom w:val="0"/>
                  <w:divBdr>
                    <w:top w:val="none" w:sz="0" w:space="0" w:color="auto"/>
                    <w:left w:val="none" w:sz="0" w:space="0" w:color="auto"/>
                    <w:bottom w:val="none" w:sz="0" w:space="0" w:color="auto"/>
                    <w:right w:val="none" w:sz="0" w:space="0" w:color="auto"/>
                  </w:divBdr>
                  <w:divsChild>
                    <w:div w:id="1786659696">
                      <w:marLeft w:val="0"/>
                      <w:marRight w:val="0"/>
                      <w:marTop w:val="0"/>
                      <w:marBottom w:val="0"/>
                      <w:divBdr>
                        <w:top w:val="none" w:sz="0" w:space="0" w:color="auto"/>
                        <w:left w:val="none" w:sz="0" w:space="0" w:color="auto"/>
                        <w:bottom w:val="none" w:sz="0" w:space="0" w:color="auto"/>
                        <w:right w:val="none" w:sz="0" w:space="0" w:color="auto"/>
                      </w:divBdr>
                      <w:divsChild>
                        <w:div w:id="446853858">
                          <w:marLeft w:val="0"/>
                          <w:marRight w:val="0"/>
                          <w:marTop w:val="0"/>
                          <w:marBottom w:val="0"/>
                          <w:divBdr>
                            <w:top w:val="none" w:sz="0" w:space="0" w:color="auto"/>
                            <w:left w:val="none" w:sz="0" w:space="0" w:color="auto"/>
                            <w:bottom w:val="none" w:sz="0" w:space="0" w:color="auto"/>
                            <w:right w:val="none" w:sz="0" w:space="0" w:color="auto"/>
                          </w:divBdr>
                        </w:div>
                      </w:divsChild>
                    </w:div>
                    <w:div w:id="908880970">
                      <w:marLeft w:val="0"/>
                      <w:marRight w:val="0"/>
                      <w:marTop w:val="0"/>
                      <w:marBottom w:val="0"/>
                      <w:divBdr>
                        <w:top w:val="none" w:sz="0" w:space="0" w:color="auto"/>
                        <w:left w:val="none" w:sz="0" w:space="0" w:color="auto"/>
                        <w:bottom w:val="none" w:sz="0" w:space="0" w:color="auto"/>
                        <w:right w:val="none" w:sz="0" w:space="0" w:color="auto"/>
                      </w:divBdr>
                    </w:div>
                  </w:divsChild>
                </w:div>
                <w:div w:id="171973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26477">
                  <w:marLeft w:val="0"/>
                  <w:marRight w:val="0"/>
                  <w:marTop w:val="0"/>
                  <w:marBottom w:val="0"/>
                  <w:divBdr>
                    <w:top w:val="none" w:sz="0" w:space="0" w:color="auto"/>
                    <w:left w:val="none" w:sz="0" w:space="0" w:color="auto"/>
                    <w:bottom w:val="none" w:sz="0" w:space="0" w:color="auto"/>
                    <w:right w:val="none" w:sz="0" w:space="0" w:color="auto"/>
                  </w:divBdr>
                  <w:divsChild>
                    <w:div w:id="348872491">
                      <w:marLeft w:val="0"/>
                      <w:marRight w:val="0"/>
                      <w:marTop w:val="0"/>
                      <w:marBottom w:val="0"/>
                      <w:divBdr>
                        <w:top w:val="none" w:sz="0" w:space="0" w:color="auto"/>
                        <w:left w:val="none" w:sz="0" w:space="0" w:color="auto"/>
                        <w:bottom w:val="none" w:sz="0" w:space="0" w:color="auto"/>
                        <w:right w:val="none" w:sz="0" w:space="0" w:color="auto"/>
                      </w:divBdr>
                      <w:divsChild>
                        <w:div w:id="778531235">
                          <w:marLeft w:val="0"/>
                          <w:marRight w:val="0"/>
                          <w:marTop w:val="0"/>
                          <w:marBottom w:val="0"/>
                          <w:divBdr>
                            <w:top w:val="none" w:sz="0" w:space="0" w:color="auto"/>
                            <w:left w:val="none" w:sz="0" w:space="0" w:color="auto"/>
                            <w:bottom w:val="none" w:sz="0" w:space="0" w:color="auto"/>
                            <w:right w:val="none" w:sz="0" w:space="0" w:color="auto"/>
                          </w:divBdr>
                        </w:div>
                      </w:divsChild>
                    </w:div>
                    <w:div w:id="370616449">
                      <w:marLeft w:val="0"/>
                      <w:marRight w:val="0"/>
                      <w:marTop w:val="0"/>
                      <w:marBottom w:val="0"/>
                      <w:divBdr>
                        <w:top w:val="none" w:sz="0" w:space="0" w:color="auto"/>
                        <w:left w:val="none" w:sz="0" w:space="0" w:color="auto"/>
                        <w:bottom w:val="none" w:sz="0" w:space="0" w:color="auto"/>
                        <w:right w:val="none" w:sz="0" w:space="0" w:color="auto"/>
                      </w:divBdr>
                    </w:div>
                  </w:divsChild>
                </w:div>
                <w:div w:id="5185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1990">
                  <w:marLeft w:val="0"/>
                  <w:marRight w:val="0"/>
                  <w:marTop w:val="0"/>
                  <w:marBottom w:val="0"/>
                  <w:divBdr>
                    <w:top w:val="none" w:sz="0" w:space="0" w:color="auto"/>
                    <w:left w:val="none" w:sz="0" w:space="0" w:color="auto"/>
                    <w:bottom w:val="none" w:sz="0" w:space="0" w:color="auto"/>
                    <w:right w:val="none" w:sz="0" w:space="0" w:color="auto"/>
                  </w:divBdr>
                  <w:divsChild>
                    <w:div w:id="27802861">
                      <w:marLeft w:val="0"/>
                      <w:marRight w:val="0"/>
                      <w:marTop w:val="0"/>
                      <w:marBottom w:val="0"/>
                      <w:divBdr>
                        <w:top w:val="none" w:sz="0" w:space="0" w:color="auto"/>
                        <w:left w:val="none" w:sz="0" w:space="0" w:color="auto"/>
                        <w:bottom w:val="none" w:sz="0" w:space="0" w:color="auto"/>
                        <w:right w:val="none" w:sz="0" w:space="0" w:color="auto"/>
                      </w:divBdr>
                      <w:divsChild>
                        <w:div w:id="743138551">
                          <w:marLeft w:val="0"/>
                          <w:marRight w:val="0"/>
                          <w:marTop w:val="0"/>
                          <w:marBottom w:val="0"/>
                          <w:divBdr>
                            <w:top w:val="none" w:sz="0" w:space="0" w:color="auto"/>
                            <w:left w:val="none" w:sz="0" w:space="0" w:color="auto"/>
                            <w:bottom w:val="none" w:sz="0" w:space="0" w:color="auto"/>
                            <w:right w:val="none" w:sz="0" w:space="0" w:color="auto"/>
                          </w:divBdr>
                        </w:div>
                      </w:divsChild>
                    </w:div>
                    <w:div w:id="1845821730">
                      <w:marLeft w:val="0"/>
                      <w:marRight w:val="0"/>
                      <w:marTop w:val="0"/>
                      <w:marBottom w:val="0"/>
                      <w:divBdr>
                        <w:top w:val="none" w:sz="0" w:space="0" w:color="auto"/>
                        <w:left w:val="none" w:sz="0" w:space="0" w:color="auto"/>
                        <w:bottom w:val="none" w:sz="0" w:space="0" w:color="auto"/>
                        <w:right w:val="none" w:sz="0" w:space="0" w:color="auto"/>
                      </w:divBdr>
                    </w:div>
                  </w:divsChild>
                </w:div>
                <w:div w:id="648479444">
                  <w:marLeft w:val="0"/>
                  <w:marRight w:val="0"/>
                  <w:marTop w:val="0"/>
                  <w:marBottom w:val="0"/>
                  <w:divBdr>
                    <w:top w:val="none" w:sz="0" w:space="0" w:color="auto"/>
                    <w:left w:val="none" w:sz="0" w:space="0" w:color="auto"/>
                    <w:bottom w:val="none" w:sz="0" w:space="0" w:color="auto"/>
                    <w:right w:val="none" w:sz="0" w:space="0" w:color="auto"/>
                  </w:divBdr>
                  <w:divsChild>
                    <w:div w:id="883252635">
                      <w:marLeft w:val="0"/>
                      <w:marRight w:val="0"/>
                      <w:marTop w:val="0"/>
                      <w:marBottom w:val="0"/>
                      <w:divBdr>
                        <w:top w:val="none" w:sz="0" w:space="0" w:color="auto"/>
                        <w:left w:val="none" w:sz="0" w:space="0" w:color="auto"/>
                        <w:bottom w:val="none" w:sz="0" w:space="0" w:color="auto"/>
                        <w:right w:val="none" w:sz="0" w:space="0" w:color="auto"/>
                      </w:divBdr>
                      <w:divsChild>
                        <w:div w:id="1775399935">
                          <w:marLeft w:val="0"/>
                          <w:marRight w:val="0"/>
                          <w:marTop w:val="0"/>
                          <w:marBottom w:val="0"/>
                          <w:divBdr>
                            <w:top w:val="none" w:sz="0" w:space="0" w:color="auto"/>
                            <w:left w:val="none" w:sz="0" w:space="0" w:color="auto"/>
                            <w:bottom w:val="none" w:sz="0" w:space="0" w:color="auto"/>
                            <w:right w:val="none" w:sz="0" w:space="0" w:color="auto"/>
                          </w:divBdr>
                        </w:div>
                      </w:divsChild>
                    </w:div>
                    <w:div w:id="922882744">
                      <w:marLeft w:val="0"/>
                      <w:marRight w:val="0"/>
                      <w:marTop w:val="0"/>
                      <w:marBottom w:val="0"/>
                      <w:divBdr>
                        <w:top w:val="none" w:sz="0" w:space="0" w:color="auto"/>
                        <w:left w:val="none" w:sz="0" w:space="0" w:color="auto"/>
                        <w:bottom w:val="none" w:sz="0" w:space="0" w:color="auto"/>
                        <w:right w:val="none" w:sz="0" w:space="0" w:color="auto"/>
                      </w:divBdr>
                    </w:div>
                  </w:divsChild>
                </w:div>
                <w:div w:id="684595156">
                  <w:marLeft w:val="0"/>
                  <w:marRight w:val="0"/>
                  <w:marTop w:val="0"/>
                  <w:marBottom w:val="0"/>
                  <w:divBdr>
                    <w:top w:val="none" w:sz="0" w:space="0" w:color="auto"/>
                    <w:left w:val="none" w:sz="0" w:space="0" w:color="auto"/>
                    <w:bottom w:val="none" w:sz="0" w:space="0" w:color="auto"/>
                    <w:right w:val="none" w:sz="0" w:space="0" w:color="auto"/>
                  </w:divBdr>
                  <w:divsChild>
                    <w:div w:id="1161845764">
                      <w:marLeft w:val="0"/>
                      <w:marRight w:val="0"/>
                      <w:marTop w:val="0"/>
                      <w:marBottom w:val="0"/>
                      <w:divBdr>
                        <w:top w:val="none" w:sz="0" w:space="0" w:color="auto"/>
                        <w:left w:val="none" w:sz="0" w:space="0" w:color="auto"/>
                        <w:bottom w:val="none" w:sz="0" w:space="0" w:color="auto"/>
                        <w:right w:val="none" w:sz="0" w:space="0" w:color="auto"/>
                      </w:divBdr>
                      <w:divsChild>
                        <w:div w:id="2051567549">
                          <w:marLeft w:val="0"/>
                          <w:marRight w:val="0"/>
                          <w:marTop w:val="0"/>
                          <w:marBottom w:val="0"/>
                          <w:divBdr>
                            <w:top w:val="none" w:sz="0" w:space="0" w:color="auto"/>
                            <w:left w:val="none" w:sz="0" w:space="0" w:color="auto"/>
                            <w:bottom w:val="none" w:sz="0" w:space="0" w:color="auto"/>
                            <w:right w:val="none" w:sz="0" w:space="0" w:color="auto"/>
                          </w:divBdr>
                        </w:div>
                      </w:divsChild>
                    </w:div>
                    <w:div w:id="477501773">
                      <w:marLeft w:val="0"/>
                      <w:marRight w:val="0"/>
                      <w:marTop w:val="0"/>
                      <w:marBottom w:val="0"/>
                      <w:divBdr>
                        <w:top w:val="none" w:sz="0" w:space="0" w:color="auto"/>
                        <w:left w:val="none" w:sz="0" w:space="0" w:color="auto"/>
                        <w:bottom w:val="none" w:sz="0" w:space="0" w:color="auto"/>
                        <w:right w:val="none" w:sz="0" w:space="0" w:color="auto"/>
                      </w:divBdr>
                    </w:div>
                  </w:divsChild>
                </w:div>
                <w:div w:id="2095541426">
                  <w:marLeft w:val="0"/>
                  <w:marRight w:val="0"/>
                  <w:marTop w:val="0"/>
                  <w:marBottom w:val="0"/>
                  <w:divBdr>
                    <w:top w:val="none" w:sz="0" w:space="0" w:color="auto"/>
                    <w:left w:val="none" w:sz="0" w:space="0" w:color="auto"/>
                    <w:bottom w:val="none" w:sz="0" w:space="0" w:color="auto"/>
                    <w:right w:val="none" w:sz="0" w:space="0" w:color="auto"/>
                  </w:divBdr>
                  <w:divsChild>
                    <w:div w:id="1273628330">
                      <w:marLeft w:val="0"/>
                      <w:marRight w:val="0"/>
                      <w:marTop w:val="0"/>
                      <w:marBottom w:val="0"/>
                      <w:divBdr>
                        <w:top w:val="none" w:sz="0" w:space="0" w:color="auto"/>
                        <w:left w:val="none" w:sz="0" w:space="0" w:color="auto"/>
                        <w:bottom w:val="none" w:sz="0" w:space="0" w:color="auto"/>
                        <w:right w:val="none" w:sz="0" w:space="0" w:color="auto"/>
                      </w:divBdr>
                      <w:divsChild>
                        <w:div w:id="626276585">
                          <w:marLeft w:val="0"/>
                          <w:marRight w:val="0"/>
                          <w:marTop w:val="0"/>
                          <w:marBottom w:val="0"/>
                          <w:divBdr>
                            <w:top w:val="none" w:sz="0" w:space="0" w:color="auto"/>
                            <w:left w:val="none" w:sz="0" w:space="0" w:color="auto"/>
                            <w:bottom w:val="none" w:sz="0" w:space="0" w:color="auto"/>
                            <w:right w:val="none" w:sz="0" w:space="0" w:color="auto"/>
                          </w:divBdr>
                        </w:div>
                      </w:divsChild>
                    </w:div>
                    <w:div w:id="944850305">
                      <w:marLeft w:val="0"/>
                      <w:marRight w:val="0"/>
                      <w:marTop w:val="0"/>
                      <w:marBottom w:val="0"/>
                      <w:divBdr>
                        <w:top w:val="none" w:sz="0" w:space="0" w:color="auto"/>
                        <w:left w:val="none" w:sz="0" w:space="0" w:color="auto"/>
                        <w:bottom w:val="none" w:sz="0" w:space="0" w:color="auto"/>
                        <w:right w:val="none" w:sz="0" w:space="0" w:color="auto"/>
                      </w:divBdr>
                    </w:div>
                  </w:divsChild>
                </w:div>
                <w:div w:id="1105417868">
                  <w:marLeft w:val="0"/>
                  <w:marRight w:val="0"/>
                  <w:marTop w:val="0"/>
                  <w:marBottom w:val="0"/>
                  <w:divBdr>
                    <w:top w:val="none" w:sz="0" w:space="0" w:color="auto"/>
                    <w:left w:val="none" w:sz="0" w:space="0" w:color="auto"/>
                    <w:bottom w:val="none" w:sz="0" w:space="0" w:color="auto"/>
                    <w:right w:val="none" w:sz="0" w:space="0" w:color="auto"/>
                  </w:divBdr>
                  <w:divsChild>
                    <w:div w:id="770709236">
                      <w:marLeft w:val="0"/>
                      <w:marRight w:val="0"/>
                      <w:marTop w:val="0"/>
                      <w:marBottom w:val="0"/>
                      <w:divBdr>
                        <w:top w:val="none" w:sz="0" w:space="0" w:color="auto"/>
                        <w:left w:val="none" w:sz="0" w:space="0" w:color="auto"/>
                        <w:bottom w:val="none" w:sz="0" w:space="0" w:color="auto"/>
                        <w:right w:val="none" w:sz="0" w:space="0" w:color="auto"/>
                      </w:divBdr>
                      <w:divsChild>
                        <w:div w:id="980960942">
                          <w:marLeft w:val="0"/>
                          <w:marRight w:val="0"/>
                          <w:marTop w:val="0"/>
                          <w:marBottom w:val="0"/>
                          <w:divBdr>
                            <w:top w:val="none" w:sz="0" w:space="0" w:color="auto"/>
                            <w:left w:val="none" w:sz="0" w:space="0" w:color="auto"/>
                            <w:bottom w:val="none" w:sz="0" w:space="0" w:color="auto"/>
                            <w:right w:val="none" w:sz="0" w:space="0" w:color="auto"/>
                          </w:divBdr>
                        </w:div>
                      </w:divsChild>
                    </w:div>
                    <w:div w:id="469251427">
                      <w:marLeft w:val="0"/>
                      <w:marRight w:val="0"/>
                      <w:marTop w:val="0"/>
                      <w:marBottom w:val="0"/>
                      <w:divBdr>
                        <w:top w:val="none" w:sz="0" w:space="0" w:color="auto"/>
                        <w:left w:val="none" w:sz="0" w:space="0" w:color="auto"/>
                        <w:bottom w:val="none" w:sz="0" w:space="0" w:color="auto"/>
                        <w:right w:val="none" w:sz="0" w:space="0" w:color="auto"/>
                      </w:divBdr>
                    </w:div>
                  </w:divsChild>
                </w:div>
                <w:div w:id="37365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7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jianshu.com?t=http%3A%2F%2Fi.youku.com%2Fu%2FUMTcwMTg3NDc1Mg%3D%3D%3Ffrom%3D113-2-1-2"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2167</Words>
  <Characters>12353</Characters>
  <Application>Microsoft Office Word</Application>
  <DocSecurity>0</DocSecurity>
  <Lines>102</Lines>
  <Paragraphs>28</Paragraphs>
  <ScaleCrop>false</ScaleCrop>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wayne bruce</cp:lastModifiedBy>
  <cp:revision>23</cp:revision>
  <dcterms:created xsi:type="dcterms:W3CDTF">2018-03-18T09:02:00Z</dcterms:created>
  <dcterms:modified xsi:type="dcterms:W3CDTF">2018-07-08T06:18:00Z</dcterms:modified>
</cp:coreProperties>
</file>